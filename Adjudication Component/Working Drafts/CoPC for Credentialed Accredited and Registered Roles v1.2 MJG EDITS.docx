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B6C581" w14:textId="77777777" w:rsidR="0018188D" w:rsidRDefault="0018188D">
      <w:pPr>
        <w:pStyle w:val="BodyText"/>
        <w:rPr>
          <w:rFonts w:ascii="Times New Roman"/>
          <w:sz w:val="20"/>
        </w:rPr>
      </w:pPr>
    </w:p>
    <w:p w14:paraId="60C3D102" w14:textId="77777777" w:rsidR="0018188D" w:rsidRDefault="0018188D">
      <w:pPr>
        <w:pStyle w:val="BodyText"/>
        <w:spacing w:before="11"/>
        <w:rPr>
          <w:rFonts w:ascii="Times New Roman"/>
          <w:sz w:val="13"/>
        </w:rPr>
      </w:pPr>
    </w:p>
    <w:p w14:paraId="53363030" w14:textId="2A625E46" w:rsidR="0018188D" w:rsidRDefault="00B35D81">
      <w:pPr>
        <w:pStyle w:val="BodyText"/>
        <w:spacing w:line="20" w:lineRule="exact"/>
        <w:ind w:left="262"/>
        <w:rPr>
          <w:rFonts w:ascii="Times New Roman"/>
          <w:sz w:val="2"/>
        </w:rPr>
      </w:pPr>
      <w:r>
        <w:rPr>
          <w:rFonts w:ascii="Times New Roman"/>
          <w:noProof/>
          <w:sz w:val="2"/>
          <w:lang w:bidi="ar-SA"/>
        </w:rPr>
        <mc:AlternateContent>
          <mc:Choice Requires="wpg">
            <w:drawing>
              <wp:inline distT="0" distB="0" distL="0" distR="0" wp14:anchorId="17E7271F" wp14:editId="3CABEAFA">
                <wp:extent cx="5864860" cy="12700"/>
                <wp:effectExtent l="3810" t="0" r="11430" b="8890"/>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4860" cy="12700"/>
                          <a:chOff x="0" y="0"/>
                          <a:chExt cx="9236" cy="20"/>
                        </a:xfrm>
                      </wpg:grpSpPr>
                      <wps:wsp>
                        <wps:cNvPr id="9" name="Line 6"/>
                        <wps:cNvCnPr/>
                        <wps:spPr bwMode="auto">
                          <a:xfrm>
                            <a:off x="0" y="10"/>
                            <a:ext cx="9235" cy="0"/>
                          </a:xfrm>
                          <a:prstGeom prst="line">
                            <a:avLst/>
                          </a:prstGeom>
                          <a:noFill/>
                          <a:ln w="12179">
                            <a:solidFill>
                              <a:srgbClr val="548DD4"/>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CB0301B" id="Group 5" o:spid="_x0000_s1026" style="width:461.8pt;height:1pt;mso-position-horizontal-relative:char;mso-position-vertical-relative:line" coordsize="92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">
                <v:line id="Line 6" o:spid="_x0000_s1027" style="position:absolute;visibility:visible;mso-wrap-style:square" from="0,10" to="923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" strokecolor="#548dd4" strokeweight=".33831mm"/>
                <w10:anchorlock/>
              </v:group>
            </w:pict>
          </mc:Fallback>
        </mc:AlternateContent>
      </w:r>
    </w:p>
    <w:p w14:paraId="604B3A0B" w14:textId="3DD2D48F" w:rsidR="002E3DF0" w:rsidRDefault="00791A3A" w:rsidP="00791A3A">
      <w:pPr>
        <w:spacing w:before="100"/>
        <w:ind w:left="2880" w:right="692" w:hanging="1053"/>
        <w:jc w:val="center"/>
        <w:rPr>
          <w:rFonts w:ascii="Cambria"/>
          <w:b/>
          <w:color w:val="17365D"/>
          <w:sz w:val="36"/>
        </w:rPr>
      </w:pPr>
      <w:r>
        <w:rPr>
          <w:rFonts w:ascii="Cambria"/>
          <w:b/>
          <w:color w:val="17365D"/>
          <w:sz w:val="36"/>
        </w:rPr>
        <w:t>Code of Professional Conduct (CoPC)</w:t>
      </w:r>
    </w:p>
    <w:p w14:paraId="2658F59A" w14:textId="77777777" w:rsidR="00791A3A" w:rsidRDefault="00791A3A" w:rsidP="00791A3A">
      <w:pPr>
        <w:spacing w:before="100"/>
        <w:ind w:left="2880" w:right="692" w:hanging="1053"/>
        <w:jc w:val="center"/>
        <w:rPr>
          <w:rFonts w:ascii="Cambria"/>
          <w:b/>
          <w:color w:val="17365D"/>
          <w:sz w:val="36"/>
        </w:rPr>
      </w:pPr>
    </w:p>
    <w:p w14:paraId="525F90A3" w14:textId="77777777" w:rsidR="00791A3A" w:rsidRDefault="00791A3A" w:rsidP="00791A3A">
      <w:pPr>
        <w:spacing w:before="100"/>
        <w:ind w:left="2880" w:right="692" w:hanging="1053"/>
        <w:jc w:val="center"/>
        <w:rPr>
          <w:rFonts w:ascii="Cambria"/>
          <w:b/>
          <w:color w:val="17365D"/>
          <w:sz w:val="36"/>
        </w:rPr>
      </w:pPr>
    </w:p>
    <w:p w14:paraId="07344622" w14:textId="77777777" w:rsidR="00791A3A" w:rsidRDefault="00791A3A" w:rsidP="00791A3A">
      <w:pPr>
        <w:spacing w:before="100"/>
        <w:ind w:left="2880" w:right="692" w:hanging="1053"/>
        <w:jc w:val="center"/>
        <w:rPr>
          <w:rFonts w:ascii="Cambria"/>
          <w:color w:val="17365D"/>
          <w:sz w:val="24"/>
        </w:rPr>
      </w:pPr>
    </w:p>
    <w:p w14:paraId="7B732D3C" w14:textId="77777777" w:rsidR="00791A3A" w:rsidRDefault="00791A3A" w:rsidP="00791A3A">
      <w:pPr>
        <w:spacing w:before="100"/>
        <w:ind w:left="2880" w:right="692" w:hanging="1053"/>
        <w:jc w:val="center"/>
        <w:rPr>
          <w:rFonts w:ascii="Cambria"/>
          <w:color w:val="17365D"/>
          <w:sz w:val="24"/>
        </w:rPr>
      </w:pPr>
    </w:p>
    <w:p w14:paraId="3FF4FAD9" w14:textId="77777777" w:rsidR="00791A3A" w:rsidRPr="00791A3A" w:rsidRDefault="00791A3A" w:rsidP="00791A3A">
      <w:pPr>
        <w:spacing w:before="100"/>
        <w:ind w:left="2880" w:right="692" w:hanging="1053"/>
        <w:jc w:val="center"/>
        <w:rPr>
          <w:rFonts w:ascii="Cambria"/>
          <w:color w:val="17365D"/>
          <w:sz w:val="36"/>
        </w:rPr>
      </w:pPr>
      <w:r w:rsidRPr="00791A3A">
        <w:rPr>
          <w:rFonts w:ascii="Cambria"/>
          <w:color w:val="17365D"/>
          <w:sz w:val="36"/>
        </w:rPr>
        <w:t>Cybersecurity Maturity Model Certification</w:t>
      </w:r>
    </w:p>
    <w:p w14:paraId="5C3153F4" w14:textId="4FBF54F9" w:rsidR="00791A3A" w:rsidRPr="00791A3A" w:rsidRDefault="00D330E2" w:rsidP="00791A3A">
      <w:pPr>
        <w:spacing w:before="100"/>
        <w:ind w:left="2880" w:right="692" w:hanging="1053"/>
        <w:jc w:val="center"/>
        <w:rPr>
          <w:rFonts w:ascii="Cambria"/>
          <w:color w:val="17365D"/>
          <w:sz w:val="36"/>
        </w:rPr>
      </w:pPr>
      <w:r>
        <w:rPr>
          <w:rFonts w:ascii="Cambria"/>
          <w:color w:val="17365D"/>
          <w:sz w:val="36"/>
        </w:rPr>
        <w:t xml:space="preserve">(CMMC) </w:t>
      </w:r>
      <w:r w:rsidR="00791A3A" w:rsidRPr="00791A3A">
        <w:rPr>
          <w:rFonts w:ascii="Cambria"/>
          <w:color w:val="17365D"/>
          <w:sz w:val="36"/>
        </w:rPr>
        <w:t xml:space="preserve">Accreditation Board </w:t>
      </w:r>
    </w:p>
    <w:p w14:paraId="6B6EA7F5" w14:textId="77777777" w:rsidR="00791A3A" w:rsidRPr="00791A3A" w:rsidRDefault="00791A3A" w:rsidP="00791A3A">
      <w:pPr>
        <w:spacing w:before="100"/>
        <w:ind w:left="2880" w:right="692" w:hanging="1053"/>
        <w:jc w:val="center"/>
        <w:rPr>
          <w:rFonts w:ascii="Cambria"/>
          <w:b/>
          <w:color w:val="17365D"/>
        </w:rPr>
      </w:pPr>
    </w:p>
    <w:p w14:paraId="25C97821" w14:textId="77777777" w:rsidR="00791A3A" w:rsidRPr="00791A3A" w:rsidRDefault="00791A3A" w:rsidP="00791A3A">
      <w:pPr>
        <w:spacing w:before="100"/>
        <w:ind w:left="2880" w:right="692" w:hanging="1053"/>
        <w:jc w:val="center"/>
        <w:rPr>
          <w:rFonts w:ascii="Cambria"/>
          <w:b/>
          <w:color w:val="17365D"/>
        </w:rPr>
      </w:pPr>
    </w:p>
    <w:p w14:paraId="415DEFE5" w14:textId="77777777" w:rsidR="00D330E2" w:rsidRDefault="00791A3A" w:rsidP="00791A3A">
      <w:pPr>
        <w:spacing w:before="100"/>
        <w:ind w:left="2880" w:right="692" w:hanging="1053"/>
        <w:jc w:val="center"/>
        <w:rPr>
          <w:rFonts w:ascii="Cambria"/>
          <w:b/>
          <w:color w:val="17365D"/>
          <w:sz w:val="24"/>
        </w:rPr>
      </w:pPr>
      <w:r w:rsidRPr="00791A3A">
        <w:rPr>
          <w:rFonts w:ascii="Cambria"/>
          <w:b/>
          <w:color w:val="17365D"/>
          <w:sz w:val="24"/>
        </w:rPr>
        <w:t xml:space="preserve">Credentialed, Accredited, and Registered </w:t>
      </w:r>
    </w:p>
    <w:p w14:paraId="7D55ACCB" w14:textId="4BC8FE54" w:rsidR="00791A3A" w:rsidRPr="00791A3A" w:rsidRDefault="00D330E2" w:rsidP="00791A3A">
      <w:pPr>
        <w:spacing w:before="100"/>
        <w:ind w:left="2880" w:right="692" w:hanging="1053"/>
        <w:jc w:val="center"/>
        <w:rPr>
          <w:rFonts w:ascii="Cambria"/>
          <w:b/>
          <w:color w:val="17365D"/>
          <w:sz w:val="24"/>
        </w:rPr>
      </w:pPr>
      <w:r>
        <w:rPr>
          <w:rFonts w:ascii="Cambria"/>
          <w:b/>
          <w:color w:val="17365D"/>
          <w:sz w:val="24"/>
        </w:rPr>
        <w:t>Individuals and organizations</w:t>
      </w:r>
    </w:p>
    <w:p w14:paraId="2C99D678" w14:textId="77777777" w:rsidR="002E3DF0" w:rsidRDefault="002E3DF0" w:rsidP="006D32AD">
      <w:pPr>
        <w:spacing w:before="100"/>
        <w:ind w:left="2880" w:right="692" w:hanging="1053"/>
        <w:rPr>
          <w:rFonts w:ascii="Cambria"/>
          <w:color w:val="17365D"/>
          <w:sz w:val="32"/>
        </w:rPr>
      </w:pPr>
    </w:p>
    <w:p w14:paraId="00C61513" w14:textId="77777777" w:rsidR="002E3DF0" w:rsidRDefault="002E3DF0" w:rsidP="006D32AD">
      <w:pPr>
        <w:spacing w:before="100"/>
        <w:ind w:left="2880" w:right="692" w:hanging="1053"/>
        <w:rPr>
          <w:rFonts w:ascii="Cambria"/>
          <w:color w:val="17365D"/>
          <w:sz w:val="52"/>
        </w:rPr>
      </w:pPr>
    </w:p>
    <w:p w14:paraId="60E381F2" w14:textId="772B3375" w:rsidR="0018188D" w:rsidRDefault="00CD06A4" w:rsidP="006D32AD">
      <w:pPr>
        <w:spacing w:before="100"/>
        <w:ind w:left="2880" w:right="692" w:hanging="1053"/>
        <w:rPr>
          <w:rFonts w:ascii="Cambria"/>
          <w:sz w:val="52"/>
        </w:rPr>
      </w:pPr>
      <w:r>
        <w:rPr>
          <w:rFonts w:ascii="Cambria"/>
          <w:color w:val="17365D"/>
          <w:sz w:val="52"/>
        </w:rPr>
        <w:t xml:space="preserve"> </w:t>
      </w:r>
    </w:p>
    <w:p w14:paraId="12FCF8F5" w14:textId="77777777" w:rsidR="0018188D" w:rsidRDefault="0018188D">
      <w:pPr>
        <w:pStyle w:val="BodyText"/>
        <w:rPr>
          <w:rFonts w:ascii="Cambria"/>
          <w:sz w:val="20"/>
        </w:rPr>
      </w:pPr>
    </w:p>
    <w:p w14:paraId="0DE792E4" w14:textId="77777777" w:rsidR="0018188D" w:rsidRDefault="0018188D">
      <w:pPr>
        <w:pStyle w:val="BodyText"/>
        <w:rPr>
          <w:rFonts w:ascii="Cambria"/>
          <w:sz w:val="20"/>
        </w:rPr>
      </w:pPr>
    </w:p>
    <w:p w14:paraId="07FAFE09" w14:textId="77777777" w:rsidR="0018188D" w:rsidRDefault="0018188D">
      <w:pPr>
        <w:pStyle w:val="BodyText"/>
        <w:rPr>
          <w:rFonts w:ascii="Cambria"/>
          <w:sz w:val="20"/>
        </w:rPr>
      </w:pPr>
    </w:p>
    <w:p w14:paraId="42F06481" w14:textId="77777777" w:rsidR="0018188D" w:rsidRDefault="0018188D">
      <w:pPr>
        <w:pStyle w:val="BodyText"/>
        <w:rPr>
          <w:rFonts w:ascii="Cambria"/>
          <w:sz w:val="20"/>
        </w:rPr>
      </w:pPr>
    </w:p>
    <w:p w14:paraId="1B4C7C69" w14:textId="77777777" w:rsidR="0018188D" w:rsidRDefault="0018188D">
      <w:pPr>
        <w:pStyle w:val="BodyText"/>
        <w:rPr>
          <w:rFonts w:ascii="Cambria"/>
          <w:sz w:val="20"/>
        </w:rPr>
      </w:pPr>
    </w:p>
    <w:p w14:paraId="604D8FED" w14:textId="77777777" w:rsidR="0018188D" w:rsidRDefault="0018188D">
      <w:pPr>
        <w:pStyle w:val="BodyText"/>
        <w:rPr>
          <w:rFonts w:ascii="Cambria"/>
          <w:sz w:val="20"/>
        </w:rPr>
      </w:pPr>
    </w:p>
    <w:p w14:paraId="1A975164" w14:textId="77777777" w:rsidR="0018188D" w:rsidRDefault="0018188D">
      <w:pPr>
        <w:pStyle w:val="BodyText"/>
        <w:rPr>
          <w:rFonts w:ascii="Cambria"/>
          <w:sz w:val="20"/>
        </w:rPr>
      </w:pPr>
    </w:p>
    <w:p w14:paraId="3A1A1816" w14:textId="77777777" w:rsidR="0018188D" w:rsidRDefault="0018188D">
      <w:pPr>
        <w:pStyle w:val="BodyText"/>
        <w:rPr>
          <w:rFonts w:ascii="Cambria"/>
          <w:sz w:val="20"/>
        </w:rPr>
      </w:pPr>
    </w:p>
    <w:p w14:paraId="161AC4A8" w14:textId="77777777" w:rsidR="0018188D" w:rsidRDefault="0018188D">
      <w:pPr>
        <w:pStyle w:val="BodyText"/>
        <w:rPr>
          <w:rFonts w:ascii="Cambria"/>
          <w:sz w:val="20"/>
        </w:rPr>
      </w:pPr>
    </w:p>
    <w:p w14:paraId="1BF73182" w14:textId="77777777" w:rsidR="0018188D" w:rsidRDefault="0018188D">
      <w:pPr>
        <w:pStyle w:val="BodyText"/>
        <w:rPr>
          <w:rFonts w:ascii="Cambria"/>
          <w:sz w:val="20"/>
        </w:rPr>
      </w:pPr>
    </w:p>
    <w:p w14:paraId="7532FED9" w14:textId="77777777" w:rsidR="0018188D" w:rsidRDefault="0018188D">
      <w:pPr>
        <w:pStyle w:val="BodyText"/>
        <w:rPr>
          <w:rFonts w:ascii="Cambria"/>
          <w:sz w:val="20"/>
        </w:rPr>
      </w:pPr>
    </w:p>
    <w:p w14:paraId="0CDB17CB" w14:textId="5CCAE2FA" w:rsidR="0018188D" w:rsidRDefault="0018188D" w:rsidP="002E3DF0">
      <w:pPr>
        <w:pStyle w:val="BodyText"/>
        <w:tabs>
          <w:tab w:val="left" w:pos="3400"/>
        </w:tabs>
        <w:rPr>
          <w:rFonts w:ascii="Cambria"/>
          <w:sz w:val="20"/>
        </w:rPr>
      </w:pPr>
    </w:p>
    <w:p w14:paraId="4C2C749A" w14:textId="77777777" w:rsidR="0018188D" w:rsidRDefault="0018188D">
      <w:pPr>
        <w:pStyle w:val="BodyText"/>
        <w:rPr>
          <w:rFonts w:ascii="Cambria"/>
          <w:sz w:val="20"/>
        </w:rPr>
      </w:pPr>
    </w:p>
    <w:p w14:paraId="60821814" w14:textId="77777777" w:rsidR="0018188D" w:rsidRDefault="0018188D">
      <w:pPr>
        <w:pStyle w:val="BodyText"/>
        <w:rPr>
          <w:rFonts w:ascii="Cambria"/>
          <w:sz w:val="20"/>
        </w:rPr>
      </w:pPr>
    </w:p>
    <w:p w14:paraId="79E292D3" w14:textId="77777777" w:rsidR="0018188D" w:rsidRDefault="0018188D">
      <w:pPr>
        <w:pStyle w:val="BodyText"/>
        <w:rPr>
          <w:rFonts w:ascii="Cambria"/>
          <w:sz w:val="20"/>
        </w:rPr>
      </w:pPr>
    </w:p>
    <w:p w14:paraId="0427A783" w14:textId="77777777" w:rsidR="0018188D" w:rsidRDefault="0018188D">
      <w:pPr>
        <w:pStyle w:val="BodyText"/>
        <w:rPr>
          <w:rFonts w:ascii="Cambria"/>
          <w:sz w:val="20"/>
        </w:rPr>
      </w:pPr>
    </w:p>
    <w:p w14:paraId="0051EDA3" w14:textId="77777777" w:rsidR="0018188D" w:rsidRDefault="0018188D">
      <w:pPr>
        <w:pStyle w:val="BodyText"/>
        <w:rPr>
          <w:rFonts w:ascii="Cambria"/>
          <w:sz w:val="20"/>
        </w:rPr>
      </w:pPr>
    </w:p>
    <w:p w14:paraId="62163DA9" w14:textId="77777777" w:rsidR="0018188D" w:rsidRDefault="0018188D">
      <w:pPr>
        <w:pStyle w:val="BodyText"/>
        <w:rPr>
          <w:rFonts w:ascii="Cambria"/>
          <w:sz w:val="20"/>
        </w:rPr>
      </w:pPr>
    </w:p>
    <w:p w14:paraId="0A486620" w14:textId="77777777" w:rsidR="0018188D" w:rsidRDefault="0018188D">
      <w:pPr>
        <w:pStyle w:val="BodyText"/>
        <w:rPr>
          <w:rFonts w:ascii="Cambria"/>
          <w:sz w:val="20"/>
        </w:rPr>
      </w:pPr>
    </w:p>
    <w:p w14:paraId="16828071" w14:textId="77777777" w:rsidR="0018188D" w:rsidRDefault="0018188D">
      <w:pPr>
        <w:pStyle w:val="BodyText"/>
        <w:rPr>
          <w:rFonts w:ascii="Cambria"/>
          <w:sz w:val="20"/>
        </w:rPr>
      </w:pPr>
    </w:p>
    <w:p w14:paraId="278625FA" w14:textId="77777777" w:rsidR="0018188D" w:rsidRDefault="0018188D">
      <w:pPr>
        <w:pStyle w:val="BodyText"/>
        <w:rPr>
          <w:rFonts w:ascii="Cambria"/>
          <w:sz w:val="20"/>
        </w:rPr>
      </w:pPr>
    </w:p>
    <w:p w14:paraId="606BA0C4" w14:textId="77777777" w:rsidR="0018188D" w:rsidRDefault="0018188D">
      <w:pPr>
        <w:pStyle w:val="BodyText"/>
        <w:rPr>
          <w:rFonts w:ascii="Cambria"/>
          <w:sz w:val="20"/>
        </w:rPr>
      </w:pPr>
    </w:p>
    <w:p w14:paraId="1C035AD8" w14:textId="77777777" w:rsidR="0018188D" w:rsidRDefault="0018188D">
      <w:pPr>
        <w:pStyle w:val="BodyText"/>
        <w:rPr>
          <w:rFonts w:ascii="Cambria"/>
          <w:sz w:val="20"/>
        </w:rPr>
      </w:pPr>
    </w:p>
    <w:p w14:paraId="47C0C990" w14:textId="77777777" w:rsidR="0018188D" w:rsidRDefault="0018188D">
      <w:pPr>
        <w:pStyle w:val="BodyText"/>
        <w:rPr>
          <w:rFonts w:ascii="Cambria"/>
          <w:sz w:val="20"/>
        </w:rPr>
      </w:pPr>
    </w:p>
    <w:p w14:paraId="4A0182E3" w14:textId="77777777" w:rsidR="0018188D" w:rsidRDefault="0018188D">
      <w:pPr>
        <w:pStyle w:val="BodyText"/>
        <w:rPr>
          <w:rFonts w:ascii="Cambria"/>
          <w:sz w:val="20"/>
        </w:rPr>
      </w:pPr>
    </w:p>
    <w:p w14:paraId="370715AF" w14:textId="77777777" w:rsidR="0018188D" w:rsidRDefault="0018188D">
      <w:pPr>
        <w:pStyle w:val="BodyText"/>
        <w:rPr>
          <w:rFonts w:ascii="Cambria"/>
          <w:sz w:val="20"/>
        </w:rPr>
      </w:pPr>
    </w:p>
    <w:p w14:paraId="25D79E89" w14:textId="77777777" w:rsidR="0018188D" w:rsidRDefault="0018188D">
      <w:pPr>
        <w:pStyle w:val="BodyText"/>
        <w:rPr>
          <w:rFonts w:ascii="Cambria"/>
          <w:sz w:val="20"/>
        </w:rPr>
      </w:pPr>
    </w:p>
    <w:p w14:paraId="5BE9BDF1" w14:textId="77777777" w:rsidR="0018188D" w:rsidRDefault="0018188D">
      <w:pPr>
        <w:pStyle w:val="BodyText"/>
        <w:rPr>
          <w:rFonts w:ascii="Cambria"/>
          <w:sz w:val="20"/>
        </w:rPr>
      </w:pPr>
    </w:p>
    <w:p w14:paraId="3128AE07" w14:textId="77777777" w:rsidR="0018188D" w:rsidRDefault="0018188D">
      <w:pPr>
        <w:pStyle w:val="BodyText"/>
        <w:rPr>
          <w:rFonts w:ascii="Cambria"/>
          <w:sz w:val="20"/>
        </w:rPr>
      </w:pPr>
    </w:p>
    <w:p w14:paraId="00A91678" w14:textId="77777777" w:rsidR="0018188D" w:rsidRDefault="0018188D">
      <w:pPr>
        <w:pStyle w:val="BodyText"/>
        <w:rPr>
          <w:rFonts w:ascii="Cambria"/>
          <w:sz w:val="20"/>
        </w:rPr>
      </w:pPr>
    </w:p>
    <w:p w14:paraId="71CF977D" w14:textId="77777777" w:rsidR="0018188D" w:rsidRDefault="0018188D">
      <w:pPr>
        <w:pStyle w:val="BodyText"/>
        <w:rPr>
          <w:rFonts w:ascii="Cambria"/>
          <w:sz w:val="20"/>
        </w:rPr>
      </w:pPr>
    </w:p>
    <w:p w14:paraId="18281EA4" w14:textId="77777777" w:rsidR="0018188D" w:rsidRDefault="0018188D">
      <w:pPr>
        <w:rPr>
          <w:rFonts w:ascii="Calibri"/>
        </w:rPr>
      </w:pPr>
    </w:p>
    <w:p w14:paraId="0F6325E0" w14:textId="77777777" w:rsidR="00593DB3" w:rsidRDefault="00593DB3">
      <w:pPr>
        <w:rPr>
          <w:rFonts w:ascii="Calibri"/>
        </w:rPr>
      </w:pPr>
    </w:p>
    <w:p w14:paraId="680AC7BE" w14:textId="1BD782BE" w:rsidR="00791A3A" w:rsidRDefault="00791A3A" w:rsidP="00791A3A">
      <w:pPr>
        <w:spacing w:before="100"/>
        <w:ind w:right="692"/>
        <w:rPr>
          <w:rFonts w:ascii="Cambria"/>
          <w:color w:val="17365D"/>
          <w:sz w:val="24"/>
          <w:szCs w:val="24"/>
        </w:rPr>
      </w:pPr>
      <w:r>
        <w:rPr>
          <w:rFonts w:ascii="Cambria"/>
          <w:color w:val="17365D"/>
          <w:sz w:val="24"/>
          <w:szCs w:val="24"/>
        </w:rPr>
        <w:t>This CoPC applies</w:t>
      </w:r>
      <w:r w:rsidR="00593DB3" w:rsidRPr="00791A3A">
        <w:rPr>
          <w:rFonts w:ascii="Cambria"/>
          <w:color w:val="17365D"/>
          <w:sz w:val="24"/>
          <w:szCs w:val="24"/>
        </w:rPr>
        <w:t xml:space="preserve"> to the following Credentialed, Accredited, and Registered </w:t>
      </w:r>
    </w:p>
    <w:p w14:paraId="081F739E" w14:textId="009DBFF6" w:rsidR="00593DB3" w:rsidRPr="00791A3A" w:rsidRDefault="00593DB3" w:rsidP="00791A3A">
      <w:pPr>
        <w:spacing w:before="100"/>
        <w:ind w:right="692"/>
        <w:rPr>
          <w:rFonts w:ascii="Cambria"/>
          <w:color w:val="17365D"/>
          <w:sz w:val="24"/>
          <w:szCs w:val="24"/>
        </w:rPr>
      </w:pPr>
      <w:r w:rsidRPr="00791A3A">
        <w:rPr>
          <w:rFonts w:ascii="Cambria"/>
          <w:color w:val="17365D"/>
          <w:sz w:val="24"/>
          <w:szCs w:val="24"/>
        </w:rPr>
        <w:t>Roles:</w:t>
      </w:r>
    </w:p>
    <w:p w14:paraId="39A3234E" w14:textId="77777777" w:rsidR="00593DB3" w:rsidRPr="00791A3A" w:rsidRDefault="00593DB3" w:rsidP="00791A3A">
      <w:pPr>
        <w:spacing w:before="100"/>
        <w:ind w:left="1773" w:right="692" w:hanging="1053"/>
        <w:rPr>
          <w:rFonts w:ascii="Cambria"/>
          <w:color w:val="17365D"/>
          <w:sz w:val="24"/>
          <w:szCs w:val="24"/>
        </w:rPr>
      </w:pPr>
    </w:p>
    <w:p w14:paraId="428E35F0" w14:textId="1049D875" w:rsidR="00593DB3" w:rsidRPr="00D330E2" w:rsidRDefault="00593DB3" w:rsidP="00D330E2">
      <w:pPr>
        <w:pStyle w:val="ListParagraph"/>
        <w:numPr>
          <w:ilvl w:val="0"/>
          <w:numId w:val="42"/>
        </w:numPr>
        <w:spacing w:before="100"/>
        <w:ind w:right="692"/>
        <w:rPr>
          <w:rFonts w:ascii="Cambria"/>
          <w:color w:val="17365D"/>
          <w:sz w:val="24"/>
          <w:szCs w:val="24"/>
        </w:rPr>
      </w:pPr>
      <w:r w:rsidRPr="00D330E2">
        <w:rPr>
          <w:rFonts w:ascii="Cambria"/>
          <w:color w:val="17365D"/>
          <w:sz w:val="24"/>
          <w:szCs w:val="24"/>
        </w:rPr>
        <w:t>CMMC-AB Certified Professional</w:t>
      </w:r>
      <w:r w:rsidR="00791A3A" w:rsidRPr="00D330E2">
        <w:rPr>
          <w:rFonts w:ascii="Cambria"/>
          <w:color w:val="17365D"/>
          <w:sz w:val="24"/>
          <w:szCs w:val="24"/>
        </w:rPr>
        <w:t xml:space="preserve"> (CP)</w:t>
      </w:r>
    </w:p>
    <w:p w14:paraId="64B8006B" w14:textId="7C01C104" w:rsidR="00593DB3" w:rsidRPr="00D330E2" w:rsidRDefault="00593DB3" w:rsidP="00D330E2">
      <w:pPr>
        <w:pStyle w:val="ListParagraph"/>
        <w:numPr>
          <w:ilvl w:val="0"/>
          <w:numId w:val="42"/>
        </w:numPr>
        <w:spacing w:before="100"/>
        <w:ind w:right="692"/>
        <w:rPr>
          <w:rFonts w:ascii="Cambria"/>
          <w:color w:val="17365D"/>
          <w:sz w:val="24"/>
          <w:szCs w:val="24"/>
        </w:rPr>
      </w:pPr>
      <w:r w:rsidRPr="00D330E2">
        <w:rPr>
          <w:rFonts w:ascii="Cambria"/>
          <w:color w:val="17365D"/>
          <w:sz w:val="24"/>
          <w:szCs w:val="24"/>
        </w:rPr>
        <w:t>CMMC-AB Certified Assessor</w:t>
      </w:r>
      <w:r w:rsidR="00791A3A" w:rsidRPr="00D330E2">
        <w:rPr>
          <w:rFonts w:ascii="Cambria"/>
          <w:color w:val="17365D"/>
          <w:sz w:val="24"/>
          <w:szCs w:val="24"/>
        </w:rPr>
        <w:t xml:space="preserve"> (CA)</w:t>
      </w:r>
    </w:p>
    <w:p w14:paraId="01F4E69C" w14:textId="6A569F5A" w:rsidR="00593DB3" w:rsidRPr="00D330E2" w:rsidRDefault="00593DB3" w:rsidP="00D330E2">
      <w:pPr>
        <w:pStyle w:val="ListParagraph"/>
        <w:numPr>
          <w:ilvl w:val="0"/>
          <w:numId w:val="42"/>
        </w:numPr>
        <w:spacing w:before="100"/>
        <w:ind w:right="692"/>
        <w:rPr>
          <w:rFonts w:ascii="Cambria"/>
          <w:color w:val="17365D"/>
          <w:sz w:val="24"/>
          <w:szCs w:val="24"/>
        </w:rPr>
      </w:pPr>
      <w:r w:rsidRPr="00D330E2">
        <w:rPr>
          <w:rFonts w:ascii="Cambria"/>
          <w:color w:val="17365D"/>
          <w:sz w:val="24"/>
          <w:szCs w:val="24"/>
        </w:rPr>
        <w:t>CMMC-AB Certified Instructor</w:t>
      </w:r>
      <w:r w:rsidR="00791A3A" w:rsidRPr="00D330E2">
        <w:rPr>
          <w:rFonts w:ascii="Cambria"/>
          <w:color w:val="17365D"/>
          <w:sz w:val="24"/>
          <w:szCs w:val="24"/>
        </w:rPr>
        <w:t xml:space="preserve"> (CI)</w:t>
      </w:r>
    </w:p>
    <w:p w14:paraId="621C629F" w14:textId="76005A8E" w:rsidR="0079313C" w:rsidRPr="00D330E2" w:rsidRDefault="0079313C" w:rsidP="00D330E2">
      <w:pPr>
        <w:pStyle w:val="ListParagraph"/>
        <w:numPr>
          <w:ilvl w:val="0"/>
          <w:numId w:val="42"/>
        </w:numPr>
        <w:spacing w:before="100"/>
        <w:ind w:right="692"/>
        <w:rPr>
          <w:rFonts w:ascii="Cambria"/>
          <w:color w:val="17365D"/>
          <w:sz w:val="24"/>
          <w:szCs w:val="24"/>
        </w:rPr>
      </w:pPr>
      <w:r w:rsidRPr="00D330E2">
        <w:rPr>
          <w:rFonts w:ascii="Cambria"/>
          <w:color w:val="17365D"/>
          <w:sz w:val="24"/>
          <w:szCs w:val="24"/>
        </w:rPr>
        <w:t>CMMC-AB Certified Master Instructor</w:t>
      </w:r>
    </w:p>
    <w:p w14:paraId="2B3FAB11" w14:textId="182C24ED" w:rsidR="00593DB3" w:rsidRPr="00D330E2" w:rsidRDefault="00593DB3" w:rsidP="00D330E2">
      <w:pPr>
        <w:pStyle w:val="ListParagraph"/>
        <w:numPr>
          <w:ilvl w:val="0"/>
          <w:numId w:val="42"/>
        </w:numPr>
        <w:spacing w:before="100"/>
        <w:ind w:right="692"/>
        <w:rPr>
          <w:rFonts w:ascii="Cambria"/>
          <w:color w:val="17365D"/>
          <w:sz w:val="24"/>
          <w:szCs w:val="24"/>
        </w:rPr>
      </w:pPr>
      <w:r w:rsidRPr="00D330E2">
        <w:rPr>
          <w:rFonts w:ascii="Cambria"/>
          <w:color w:val="17365D"/>
          <w:sz w:val="24"/>
          <w:szCs w:val="24"/>
        </w:rPr>
        <w:t>CMMC-AB Certified Quality Auditor</w:t>
      </w:r>
      <w:r w:rsidR="00791A3A" w:rsidRPr="00D330E2">
        <w:rPr>
          <w:rFonts w:ascii="Cambria"/>
          <w:color w:val="17365D"/>
          <w:sz w:val="24"/>
          <w:szCs w:val="24"/>
        </w:rPr>
        <w:t xml:space="preserve"> (CQA)</w:t>
      </w:r>
    </w:p>
    <w:p w14:paraId="44926E17" w14:textId="70915AC8" w:rsidR="00593DB3" w:rsidRPr="00D330E2" w:rsidRDefault="00593DB3" w:rsidP="00D330E2">
      <w:pPr>
        <w:pStyle w:val="ListParagraph"/>
        <w:numPr>
          <w:ilvl w:val="0"/>
          <w:numId w:val="42"/>
        </w:numPr>
        <w:spacing w:before="100"/>
        <w:ind w:right="692"/>
        <w:rPr>
          <w:rFonts w:ascii="Cambria"/>
          <w:color w:val="17365D"/>
          <w:sz w:val="24"/>
          <w:szCs w:val="24"/>
        </w:rPr>
      </w:pPr>
      <w:r w:rsidRPr="00D330E2">
        <w:rPr>
          <w:rFonts w:ascii="Cambria"/>
          <w:color w:val="17365D"/>
          <w:sz w:val="24"/>
          <w:szCs w:val="24"/>
        </w:rPr>
        <w:t>Certified Third Party Assessment Organization</w:t>
      </w:r>
      <w:r w:rsidR="00791A3A" w:rsidRPr="00D330E2">
        <w:rPr>
          <w:rFonts w:ascii="Cambria"/>
          <w:color w:val="17365D"/>
          <w:sz w:val="24"/>
          <w:szCs w:val="24"/>
        </w:rPr>
        <w:t xml:space="preserve"> (C3PAO)</w:t>
      </w:r>
    </w:p>
    <w:p w14:paraId="40963AB4" w14:textId="443F8EBF" w:rsidR="00593DB3" w:rsidRPr="00D330E2" w:rsidRDefault="00593DB3" w:rsidP="00D330E2">
      <w:pPr>
        <w:pStyle w:val="ListParagraph"/>
        <w:numPr>
          <w:ilvl w:val="0"/>
          <w:numId w:val="42"/>
        </w:numPr>
        <w:spacing w:before="100"/>
        <w:ind w:right="692"/>
        <w:rPr>
          <w:rFonts w:ascii="Cambria"/>
          <w:color w:val="17365D"/>
          <w:sz w:val="24"/>
          <w:szCs w:val="24"/>
        </w:rPr>
      </w:pPr>
      <w:r w:rsidRPr="00D330E2">
        <w:rPr>
          <w:rFonts w:ascii="Cambria"/>
          <w:color w:val="17365D"/>
          <w:sz w:val="24"/>
          <w:szCs w:val="24"/>
        </w:rPr>
        <w:t>Register</w:t>
      </w:r>
      <w:ins w:id="0" w:author="Gilbert, Matt" w:date="2020-06-22T07:58:00Z">
        <w:r w:rsidR="001F348C">
          <w:rPr>
            <w:rFonts w:ascii="Cambria"/>
            <w:color w:val="17365D"/>
            <w:sz w:val="24"/>
            <w:szCs w:val="24"/>
          </w:rPr>
          <w:t>ed</w:t>
        </w:r>
      </w:ins>
      <w:r w:rsidRPr="00D330E2">
        <w:rPr>
          <w:rFonts w:ascii="Cambria"/>
          <w:color w:val="17365D"/>
          <w:sz w:val="24"/>
          <w:szCs w:val="24"/>
        </w:rPr>
        <w:t xml:space="preserve"> Practitioner</w:t>
      </w:r>
      <w:r w:rsidR="00791A3A" w:rsidRPr="00D330E2">
        <w:rPr>
          <w:rFonts w:ascii="Cambria"/>
          <w:color w:val="17365D"/>
          <w:sz w:val="24"/>
          <w:szCs w:val="24"/>
        </w:rPr>
        <w:t xml:space="preserve"> (RP)</w:t>
      </w:r>
    </w:p>
    <w:p w14:paraId="5E56D6C4" w14:textId="128FB4A3" w:rsidR="00593DB3" w:rsidRDefault="00593DB3" w:rsidP="00D330E2">
      <w:pPr>
        <w:pStyle w:val="ListParagraph"/>
        <w:numPr>
          <w:ilvl w:val="0"/>
          <w:numId w:val="42"/>
        </w:numPr>
        <w:spacing w:before="100"/>
        <w:ind w:right="692"/>
        <w:rPr>
          <w:rFonts w:ascii="Cambria"/>
          <w:color w:val="17365D"/>
          <w:sz w:val="24"/>
          <w:szCs w:val="24"/>
        </w:rPr>
      </w:pPr>
      <w:r w:rsidRPr="00D330E2">
        <w:rPr>
          <w:rFonts w:ascii="Cambria"/>
          <w:color w:val="17365D"/>
          <w:sz w:val="24"/>
          <w:szCs w:val="24"/>
        </w:rPr>
        <w:t>Registered Provider</w:t>
      </w:r>
      <w:r w:rsidR="003E3B13">
        <w:rPr>
          <w:rFonts w:ascii="Cambria"/>
          <w:color w:val="17365D"/>
          <w:sz w:val="24"/>
          <w:szCs w:val="24"/>
        </w:rPr>
        <w:t xml:space="preserve"> Organization (RPO</w:t>
      </w:r>
      <w:r w:rsidR="00791A3A" w:rsidRPr="00D330E2">
        <w:rPr>
          <w:rFonts w:ascii="Cambria"/>
          <w:color w:val="17365D"/>
          <w:sz w:val="24"/>
          <w:szCs w:val="24"/>
        </w:rPr>
        <w:t>)</w:t>
      </w:r>
    </w:p>
    <w:p w14:paraId="22A8C76F" w14:textId="720E3331" w:rsidR="003E3B13" w:rsidRDefault="003E3B13" w:rsidP="00D330E2">
      <w:pPr>
        <w:pStyle w:val="ListParagraph"/>
        <w:numPr>
          <w:ilvl w:val="0"/>
          <w:numId w:val="42"/>
        </w:numPr>
        <w:spacing w:before="100"/>
        <w:ind w:right="692"/>
        <w:rPr>
          <w:rFonts w:ascii="Cambria"/>
          <w:color w:val="17365D"/>
          <w:sz w:val="24"/>
          <w:szCs w:val="24"/>
        </w:rPr>
      </w:pPr>
      <w:r>
        <w:rPr>
          <w:rFonts w:ascii="Cambria"/>
          <w:color w:val="17365D"/>
          <w:sz w:val="24"/>
          <w:szCs w:val="24"/>
        </w:rPr>
        <w:t>Licensed Partner Publisher (LPP)</w:t>
      </w:r>
    </w:p>
    <w:p w14:paraId="09508BC1" w14:textId="6FBEEE90" w:rsidR="003E3B13" w:rsidRDefault="003E3B13" w:rsidP="00D330E2">
      <w:pPr>
        <w:pStyle w:val="ListParagraph"/>
        <w:numPr>
          <w:ilvl w:val="0"/>
          <w:numId w:val="42"/>
        </w:numPr>
        <w:spacing w:before="100"/>
        <w:ind w:right="692"/>
        <w:rPr>
          <w:ins w:id="1" w:author="Gilbert, Matt" w:date="2020-06-22T08:29:00Z"/>
          <w:rFonts w:ascii="Cambria"/>
          <w:color w:val="17365D"/>
          <w:sz w:val="24"/>
          <w:szCs w:val="24"/>
        </w:rPr>
      </w:pPr>
      <w:r>
        <w:rPr>
          <w:rFonts w:ascii="Cambria"/>
          <w:color w:val="17365D"/>
          <w:sz w:val="24"/>
          <w:szCs w:val="24"/>
        </w:rPr>
        <w:t>Licensed Training Providers (LTP</w:t>
      </w:r>
    </w:p>
    <w:p w14:paraId="0AD30580" w14:textId="2134BB72" w:rsidR="00AB7621" w:rsidRDefault="00AB7621" w:rsidP="00AB7621">
      <w:pPr>
        <w:spacing w:before="100"/>
        <w:ind w:right="692"/>
        <w:rPr>
          <w:ins w:id="2" w:author="Gilbert, Matt" w:date="2020-06-22T08:29:00Z"/>
          <w:rFonts w:ascii="Cambria"/>
          <w:color w:val="17365D"/>
          <w:sz w:val="24"/>
          <w:szCs w:val="24"/>
        </w:rPr>
        <w:pPrChange w:id="3" w:author="Gilbert, Matt" w:date="2020-06-22T08:29:00Z">
          <w:pPr>
            <w:pStyle w:val="ListParagraph"/>
            <w:numPr>
              <w:numId w:val="42"/>
            </w:numPr>
            <w:spacing w:before="100"/>
            <w:ind w:left="1440" w:right="692" w:hanging="360"/>
          </w:pPr>
        </w:pPrChange>
      </w:pPr>
    </w:p>
    <w:p w14:paraId="7F07B5CA" w14:textId="2C4D351E" w:rsidR="00AB7621" w:rsidRPr="00AB7621" w:rsidRDefault="00AB7621" w:rsidP="00AB7621">
      <w:pPr>
        <w:spacing w:before="100"/>
        <w:ind w:right="692"/>
        <w:rPr>
          <w:rFonts w:ascii="Cambria"/>
          <w:color w:val="17365D"/>
          <w:sz w:val="24"/>
          <w:szCs w:val="24"/>
          <w:rPrChange w:id="4" w:author="Gilbert, Matt" w:date="2020-06-22T08:29:00Z">
            <w:rPr/>
          </w:rPrChange>
        </w:rPr>
        <w:pPrChange w:id="5" w:author="Gilbert, Matt" w:date="2020-06-22T08:29:00Z">
          <w:pPr>
            <w:pStyle w:val="ListParagraph"/>
            <w:numPr>
              <w:numId w:val="42"/>
            </w:numPr>
            <w:spacing w:before="100"/>
            <w:ind w:left="1440" w:right="692" w:hanging="360"/>
          </w:pPr>
        </w:pPrChange>
      </w:pPr>
      <w:ins w:id="6" w:author="Gilbert, Matt" w:date="2020-06-22T08:29:00Z">
        <w:r>
          <w:rPr>
            <w:rFonts w:ascii="Cambria"/>
            <w:color w:val="17365D"/>
            <w:sz w:val="24"/>
            <w:szCs w:val="24"/>
          </w:rPr>
          <w:t>As well as those Organizations Seeking Certification</w:t>
        </w:r>
      </w:ins>
      <w:ins w:id="7" w:author="Gilbert, Matt" w:date="2020-06-22T08:30:00Z">
        <w:r w:rsidRPr="00AB7621">
          <w:rPr>
            <w:rFonts w:ascii="Cambria"/>
            <w:color w:val="17365D"/>
            <w:sz w:val="24"/>
            <w:szCs w:val="24"/>
          </w:rPr>
          <w:t xml:space="preserve"> </w:t>
        </w:r>
        <w:r>
          <w:rPr>
            <w:rFonts w:ascii="Cambria"/>
            <w:color w:val="17365D"/>
            <w:sz w:val="24"/>
            <w:szCs w:val="24"/>
          </w:rPr>
          <w:t>under the CMMC model and their representatives and advisors to the ex</w:t>
        </w:r>
      </w:ins>
      <w:ins w:id="8" w:author="Gilbert, Matt" w:date="2020-06-22T08:29:00Z">
        <w:r>
          <w:rPr>
            <w:rFonts w:ascii="Cambria"/>
            <w:color w:val="17365D"/>
            <w:sz w:val="24"/>
            <w:szCs w:val="24"/>
          </w:rPr>
          <w:t>tent they are not already covered above.</w:t>
        </w:r>
      </w:ins>
    </w:p>
    <w:p w14:paraId="6270454D" w14:textId="77777777" w:rsidR="00593DB3" w:rsidRDefault="00593DB3">
      <w:pPr>
        <w:rPr>
          <w:rFonts w:ascii="Calibri"/>
        </w:rPr>
      </w:pPr>
    </w:p>
    <w:p w14:paraId="125DD827" w14:textId="77777777" w:rsidR="00593DB3" w:rsidRDefault="00593DB3">
      <w:pPr>
        <w:rPr>
          <w:rFonts w:ascii="Calibri"/>
        </w:rPr>
      </w:pPr>
    </w:p>
    <w:p w14:paraId="353A0F55" w14:textId="77777777" w:rsidR="00593DB3" w:rsidRDefault="00593DB3">
      <w:pPr>
        <w:rPr>
          <w:rFonts w:ascii="Calibri"/>
        </w:rPr>
      </w:pPr>
    </w:p>
    <w:p w14:paraId="0F6B0E71" w14:textId="77777777" w:rsidR="00593DB3" w:rsidRDefault="00593DB3">
      <w:pPr>
        <w:rPr>
          <w:rFonts w:ascii="Calibri"/>
        </w:rPr>
      </w:pPr>
    </w:p>
    <w:p w14:paraId="1915C15F" w14:textId="77777777" w:rsidR="00593DB3" w:rsidRDefault="00593DB3">
      <w:pPr>
        <w:rPr>
          <w:rFonts w:ascii="Calibri"/>
        </w:rPr>
      </w:pPr>
    </w:p>
    <w:p w14:paraId="72A81574" w14:textId="77777777" w:rsidR="00593DB3" w:rsidRDefault="00593DB3">
      <w:pPr>
        <w:rPr>
          <w:rFonts w:ascii="Calibri"/>
        </w:rPr>
      </w:pPr>
    </w:p>
    <w:p w14:paraId="354BE8F8" w14:textId="77777777" w:rsidR="00593DB3" w:rsidRDefault="00593DB3">
      <w:pPr>
        <w:rPr>
          <w:rFonts w:ascii="Calibri"/>
        </w:rPr>
      </w:pPr>
    </w:p>
    <w:p w14:paraId="3C35463D" w14:textId="77777777" w:rsidR="00593DB3" w:rsidRDefault="00593DB3">
      <w:pPr>
        <w:rPr>
          <w:rFonts w:ascii="Calibri"/>
        </w:rPr>
      </w:pPr>
    </w:p>
    <w:p w14:paraId="62D46B53" w14:textId="77777777" w:rsidR="00593DB3" w:rsidRDefault="00593DB3">
      <w:pPr>
        <w:rPr>
          <w:rFonts w:ascii="Calibri"/>
        </w:rPr>
      </w:pPr>
    </w:p>
    <w:p w14:paraId="0A262ED7" w14:textId="77777777" w:rsidR="00593DB3" w:rsidRDefault="00593DB3">
      <w:pPr>
        <w:rPr>
          <w:rFonts w:ascii="Calibri"/>
        </w:rPr>
      </w:pPr>
    </w:p>
    <w:p w14:paraId="75DF9FDB" w14:textId="77777777" w:rsidR="00593DB3" w:rsidRDefault="00593DB3">
      <w:pPr>
        <w:rPr>
          <w:rFonts w:ascii="Calibri"/>
        </w:rPr>
      </w:pPr>
    </w:p>
    <w:p w14:paraId="1F0485C7" w14:textId="77777777" w:rsidR="00593DB3" w:rsidRDefault="00593DB3">
      <w:pPr>
        <w:rPr>
          <w:rFonts w:ascii="Calibri"/>
        </w:rPr>
      </w:pPr>
    </w:p>
    <w:p w14:paraId="0B8CE875" w14:textId="77777777" w:rsidR="00593DB3" w:rsidRDefault="00593DB3">
      <w:pPr>
        <w:rPr>
          <w:rFonts w:ascii="Calibri"/>
        </w:rPr>
        <w:sectPr w:rsidR="00593DB3">
          <w:type w:val="continuous"/>
          <w:pgSz w:w="12240" w:h="15840"/>
          <w:pgMar w:top="1500" w:right="1320" w:bottom="280" w:left="1340" w:header="720" w:footer="720" w:gutter="0"/>
          <w:cols w:space="720"/>
        </w:sectPr>
      </w:pPr>
    </w:p>
    <w:p w14:paraId="14C52ED0" w14:textId="77777777" w:rsidR="0018188D" w:rsidRDefault="0018188D">
      <w:pPr>
        <w:pStyle w:val="BodyText"/>
        <w:rPr>
          <w:rFonts w:ascii="Calibri"/>
          <w:sz w:val="20"/>
        </w:rPr>
      </w:pPr>
    </w:p>
    <w:p w14:paraId="6BA1A359" w14:textId="77777777" w:rsidR="0018188D" w:rsidRDefault="0018188D">
      <w:pPr>
        <w:pStyle w:val="BodyText"/>
        <w:rPr>
          <w:rFonts w:ascii="Calibri"/>
          <w:sz w:val="20"/>
        </w:rPr>
      </w:pPr>
    </w:p>
    <w:p w14:paraId="3304799B" w14:textId="77777777" w:rsidR="0018188D" w:rsidRDefault="0018188D">
      <w:pPr>
        <w:pStyle w:val="BodyText"/>
        <w:rPr>
          <w:rFonts w:ascii="Calibri"/>
          <w:sz w:val="20"/>
        </w:rPr>
      </w:pPr>
    </w:p>
    <w:p w14:paraId="4DB9F4EB" w14:textId="77777777" w:rsidR="0018188D" w:rsidRDefault="0018188D">
      <w:pPr>
        <w:pStyle w:val="BodyText"/>
        <w:rPr>
          <w:rFonts w:ascii="Calibri"/>
          <w:sz w:val="20"/>
        </w:rPr>
      </w:pPr>
    </w:p>
    <w:p w14:paraId="7A265C48" w14:textId="77777777" w:rsidR="00FE394E" w:rsidRDefault="00B35D81">
      <w:pPr>
        <w:pStyle w:val="TOC1"/>
        <w:tabs>
          <w:tab w:val="left" w:pos="773"/>
          <w:tab w:val="right" w:leader="dot" w:pos="9570"/>
        </w:tabs>
        <w:rPr>
          <w:rFonts w:asciiTheme="minorHAnsi" w:eastAsiaTheme="minorEastAsia" w:hAnsiTheme="minorHAnsi" w:cstheme="minorBidi"/>
          <w:b w:val="0"/>
          <w:bCs w:val="0"/>
          <w:noProof/>
          <w:sz w:val="24"/>
          <w:szCs w:val="24"/>
          <w:lang w:eastAsia="ja-JP" w:bidi="ar-SA"/>
        </w:rPr>
      </w:pPr>
      <w:r w:rsidRPr="00D330E2">
        <w:rPr>
          <w:sz w:val="22"/>
          <w:szCs w:val="22"/>
        </w:rPr>
        <w:fldChar w:fldCharType="begin"/>
      </w:r>
      <w:r w:rsidRPr="00D330E2">
        <w:rPr>
          <w:sz w:val="22"/>
          <w:szCs w:val="22"/>
        </w:rPr>
        <w:instrText xml:space="preserve"> TOC \o "1-3" </w:instrText>
      </w:r>
      <w:r w:rsidRPr="00D330E2">
        <w:rPr>
          <w:sz w:val="22"/>
          <w:szCs w:val="22"/>
        </w:rPr>
        <w:fldChar w:fldCharType="separate"/>
      </w:r>
      <w:r w:rsidR="00FE394E" w:rsidRPr="0070221D">
        <w:rPr>
          <w:noProof/>
          <w:w w:val="99"/>
        </w:rPr>
        <w:t>1.</w:t>
      </w:r>
      <w:r w:rsidR="00FE394E">
        <w:rPr>
          <w:rFonts w:asciiTheme="minorHAnsi" w:eastAsiaTheme="minorEastAsia" w:hAnsiTheme="minorHAnsi" w:cstheme="minorBidi"/>
          <w:b w:val="0"/>
          <w:bCs w:val="0"/>
          <w:noProof/>
          <w:sz w:val="24"/>
          <w:szCs w:val="24"/>
          <w:lang w:eastAsia="ja-JP" w:bidi="ar-SA"/>
        </w:rPr>
        <w:tab/>
      </w:r>
      <w:r w:rsidR="00FE394E">
        <w:rPr>
          <w:noProof/>
        </w:rPr>
        <w:t>Introduction</w:t>
      </w:r>
      <w:r w:rsidR="00FE394E">
        <w:rPr>
          <w:noProof/>
        </w:rPr>
        <w:tab/>
      </w:r>
      <w:r w:rsidR="00FE394E">
        <w:rPr>
          <w:noProof/>
        </w:rPr>
        <w:fldChar w:fldCharType="begin"/>
      </w:r>
      <w:r w:rsidR="00FE394E">
        <w:rPr>
          <w:noProof/>
        </w:rPr>
        <w:instrText xml:space="preserve"> PAGEREF _Toc453340150 \h </w:instrText>
      </w:r>
      <w:r w:rsidR="00FE394E">
        <w:rPr>
          <w:noProof/>
        </w:rPr>
      </w:r>
      <w:r w:rsidR="00FE394E">
        <w:rPr>
          <w:noProof/>
        </w:rPr>
        <w:fldChar w:fldCharType="separate"/>
      </w:r>
      <w:r w:rsidR="00FE394E">
        <w:rPr>
          <w:noProof/>
        </w:rPr>
        <w:t>4</w:t>
      </w:r>
      <w:r w:rsidR="00FE394E">
        <w:rPr>
          <w:noProof/>
        </w:rPr>
        <w:fldChar w:fldCharType="end"/>
      </w:r>
    </w:p>
    <w:p w14:paraId="2CAF3A08" w14:textId="77777777" w:rsidR="00FE394E" w:rsidRDefault="00FE394E">
      <w:pPr>
        <w:pStyle w:val="TOC2"/>
        <w:tabs>
          <w:tab w:val="right" w:leader="dot" w:pos="9570"/>
        </w:tabs>
        <w:rPr>
          <w:rFonts w:asciiTheme="minorHAnsi" w:eastAsiaTheme="minorEastAsia" w:hAnsiTheme="minorHAnsi" w:cstheme="minorBidi"/>
          <w:noProof/>
          <w:sz w:val="24"/>
          <w:szCs w:val="24"/>
          <w:lang w:eastAsia="ja-JP" w:bidi="ar-SA"/>
        </w:rPr>
      </w:pPr>
      <w:r>
        <w:rPr>
          <w:noProof/>
        </w:rPr>
        <w:t>1.1 Purpose</w:t>
      </w:r>
      <w:r>
        <w:rPr>
          <w:noProof/>
        </w:rPr>
        <w:tab/>
      </w:r>
      <w:r>
        <w:rPr>
          <w:noProof/>
        </w:rPr>
        <w:fldChar w:fldCharType="begin"/>
      </w:r>
      <w:r>
        <w:rPr>
          <w:noProof/>
        </w:rPr>
        <w:instrText xml:space="preserve"> PAGEREF _Toc453340151 \h </w:instrText>
      </w:r>
      <w:r>
        <w:rPr>
          <w:noProof/>
        </w:rPr>
      </w:r>
      <w:r>
        <w:rPr>
          <w:noProof/>
        </w:rPr>
        <w:fldChar w:fldCharType="separate"/>
      </w:r>
      <w:r>
        <w:rPr>
          <w:noProof/>
        </w:rPr>
        <w:t>4</w:t>
      </w:r>
      <w:r>
        <w:rPr>
          <w:noProof/>
        </w:rPr>
        <w:fldChar w:fldCharType="end"/>
      </w:r>
    </w:p>
    <w:p w14:paraId="595212C1" w14:textId="77777777" w:rsidR="00FE394E" w:rsidRDefault="00FE394E">
      <w:pPr>
        <w:pStyle w:val="TOC2"/>
        <w:tabs>
          <w:tab w:val="right" w:leader="dot" w:pos="9570"/>
        </w:tabs>
        <w:rPr>
          <w:rFonts w:asciiTheme="minorHAnsi" w:eastAsiaTheme="minorEastAsia" w:hAnsiTheme="minorHAnsi" w:cstheme="minorBidi"/>
          <w:noProof/>
          <w:sz w:val="24"/>
          <w:szCs w:val="24"/>
          <w:lang w:eastAsia="ja-JP" w:bidi="ar-SA"/>
        </w:rPr>
      </w:pPr>
      <w:r>
        <w:rPr>
          <w:noProof/>
        </w:rPr>
        <w:t>1. 2 Affected Persons and Organizations</w:t>
      </w:r>
      <w:r>
        <w:rPr>
          <w:noProof/>
        </w:rPr>
        <w:tab/>
      </w:r>
      <w:r>
        <w:rPr>
          <w:noProof/>
        </w:rPr>
        <w:fldChar w:fldCharType="begin"/>
      </w:r>
      <w:r>
        <w:rPr>
          <w:noProof/>
        </w:rPr>
        <w:instrText xml:space="preserve"> PAGEREF _Toc453340152 \h </w:instrText>
      </w:r>
      <w:r>
        <w:rPr>
          <w:noProof/>
        </w:rPr>
      </w:r>
      <w:r>
        <w:rPr>
          <w:noProof/>
        </w:rPr>
        <w:fldChar w:fldCharType="separate"/>
      </w:r>
      <w:r>
        <w:rPr>
          <w:noProof/>
        </w:rPr>
        <w:t>4</w:t>
      </w:r>
      <w:r>
        <w:rPr>
          <w:noProof/>
        </w:rPr>
        <w:fldChar w:fldCharType="end"/>
      </w:r>
    </w:p>
    <w:p w14:paraId="3CA66BC0" w14:textId="77777777" w:rsidR="00FE394E" w:rsidRDefault="00FE394E">
      <w:pPr>
        <w:pStyle w:val="TOC1"/>
        <w:tabs>
          <w:tab w:val="left" w:pos="775"/>
          <w:tab w:val="right" w:leader="dot" w:pos="9570"/>
        </w:tabs>
        <w:rPr>
          <w:rFonts w:asciiTheme="minorHAnsi" w:eastAsiaTheme="minorEastAsia" w:hAnsiTheme="minorHAnsi" w:cstheme="minorBidi"/>
          <w:b w:val="0"/>
          <w:bCs w:val="0"/>
          <w:noProof/>
          <w:sz w:val="24"/>
          <w:szCs w:val="24"/>
          <w:lang w:eastAsia="ja-JP" w:bidi="ar-SA"/>
        </w:rPr>
      </w:pPr>
      <w:r>
        <w:rPr>
          <w:noProof/>
        </w:rPr>
        <w:t>2.</w:t>
      </w:r>
      <w:r>
        <w:rPr>
          <w:rFonts w:asciiTheme="minorHAnsi" w:eastAsiaTheme="minorEastAsia" w:hAnsiTheme="minorHAnsi" w:cstheme="minorBidi"/>
          <w:b w:val="0"/>
          <w:bCs w:val="0"/>
          <w:noProof/>
          <w:sz w:val="24"/>
          <w:szCs w:val="24"/>
          <w:lang w:eastAsia="ja-JP" w:bidi="ar-SA"/>
        </w:rPr>
        <w:tab/>
      </w:r>
      <w:r>
        <w:rPr>
          <w:noProof/>
        </w:rPr>
        <w:t>Guiding Principles</w:t>
      </w:r>
      <w:r>
        <w:rPr>
          <w:noProof/>
        </w:rPr>
        <w:tab/>
      </w:r>
      <w:r>
        <w:rPr>
          <w:noProof/>
        </w:rPr>
        <w:fldChar w:fldCharType="begin"/>
      </w:r>
      <w:r>
        <w:rPr>
          <w:noProof/>
        </w:rPr>
        <w:instrText xml:space="preserve"> PAGEREF _Toc453340153 \h </w:instrText>
      </w:r>
      <w:r>
        <w:rPr>
          <w:noProof/>
        </w:rPr>
      </w:r>
      <w:r>
        <w:rPr>
          <w:noProof/>
        </w:rPr>
        <w:fldChar w:fldCharType="separate"/>
      </w:r>
      <w:r>
        <w:rPr>
          <w:noProof/>
        </w:rPr>
        <w:t>3</w:t>
      </w:r>
      <w:r>
        <w:rPr>
          <w:noProof/>
        </w:rPr>
        <w:fldChar w:fldCharType="end"/>
      </w:r>
    </w:p>
    <w:p w14:paraId="57808555" w14:textId="77777777" w:rsidR="00FE394E" w:rsidRDefault="00FE394E">
      <w:pPr>
        <w:pStyle w:val="TOC2"/>
        <w:tabs>
          <w:tab w:val="left" w:pos="1040"/>
          <w:tab w:val="right" w:leader="dot" w:pos="9570"/>
        </w:tabs>
        <w:rPr>
          <w:rFonts w:asciiTheme="minorHAnsi" w:eastAsiaTheme="minorEastAsia" w:hAnsiTheme="minorHAnsi" w:cstheme="minorBidi"/>
          <w:noProof/>
          <w:sz w:val="24"/>
          <w:szCs w:val="24"/>
          <w:lang w:eastAsia="ja-JP" w:bidi="ar-SA"/>
        </w:rPr>
      </w:pPr>
      <w:r w:rsidRPr="0070221D">
        <w:rPr>
          <w:noProof/>
          <w:w w:val="99"/>
        </w:rPr>
        <w:t>2.1</w:t>
      </w:r>
      <w:r>
        <w:rPr>
          <w:rFonts w:asciiTheme="minorHAnsi" w:eastAsiaTheme="minorEastAsia" w:hAnsiTheme="minorHAnsi" w:cstheme="minorBidi"/>
          <w:noProof/>
          <w:sz w:val="24"/>
          <w:szCs w:val="24"/>
          <w:lang w:eastAsia="ja-JP" w:bidi="ar-SA"/>
        </w:rPr>
        <w:tab/>
      </w:r>
      <w:r>
        <w:rPr>
          <w:noProof/>
        </w:rPr>
        <w:t>Professionalism</w:t>
      </w:r>
      <w:r>
        <w:rPr>
          <w:noProof/>
        </w:rPr>
        <w:tab/>
      </w:r>
      <w:r>
        <w:rPr>
          <w:noProof/>
        </w:rPr>
        <w:fldChar w:fldCharType="begin"/>
      </w:r>
      <w:r>
        <w:rPr>
          <w:noProof/>
        </w:rPr>
        <w:instrText xml:space="preserve"> PAGEREF _Toc453340154 \h </w:instrText>
      </w:r>
      <w:r>
        <w:rPr>
          <w:noProof/>
        </w:rPr>
      </w:r>
      <w:r>
        <w:rPr>
          <w:noProof/>
        </w:rPr>
        <w:fldChar w:fldCharType="separate"/>
      </w:r>
      <w:r>
        <w:rPr>
          <w:noProof/>
        </w:rPr>
        <w:t>3</w:t>
      </w:r>
      <w:r>
        <w:rPr>
          <w:noProof/>
        </w:rPr>
        <w:fldChar w:fldCharType="end"/>
      </w:r>
    </w:p>
    <w:p w14:paraId="7887ECE3" w14:textId="77777777" w:rsidR="00FE394E" w:rsidRDefault="00FE394E">
      <w:pPr>
        <w:pStyle w:val="TOC2"/>
        <w:tabs>
          <w:tab w:val="left" w:pos="1040"/>
          <w:tab w:val="right" w:leader="dot" w:pos="9570"/>
        </w:tabs>
        <w:rPr>
          <w:rFonts w:asciiTheme="minorHAnsi" w:eastAsiaTheme="minorEastAsia" w:hAnsiTheme="minorHAnsi" w:cstheme="minorBidi"/>
          <w:noProof/>
          <w:sz w:val="24"/>
          <w:szCs w:val="24"/>
          <w:lang w:eastAsia="ja-JP" w:bidi="ar-SA"/>
        </w:rPr>
      </w:pPr>
      <w:r w:rsidRPr="0070221D">
        <w:rPr>
          <w:noProof/>
          <w:w w:val="99"/>
        </w:rPr>
        <w:t>2.2</w:t>
      </w:r>
      <w:r>
        <w:rPr>
          <w:rFonts w:asciiTheme="minorHAnsi" w:eastAsiaTheme="minorEastAsia" w:hAnsiTheme="minorHAnsi" w:cstheme="minorBidi"/>
          <w:noProof/>
          <w:sz w:val="24"/>
          <w:szCs w:val="24"/>
          <w:lang w:eastAsia="ja-JP" w:bidi="ar-SA"/>
        </w:rPr>
        <w:tab/>
      </w:r>
      <w:r>
        <w:rPr>
          <w:noProof/>
        </w:rPr>
        <w:t>Objectivity</w:t>
      </w:r>
      <w:r>
        <w:rPr>
          <w:noProof/>
        </w:rPr>
        <w:tab/>
      </w:r>
      <w:r>
        <w:rPr>
          <w:noProof/>
        </w:rPr>
        <w:fldChar w:fldCharType="begin"/>
      </w:r>
      <w:r>
        <w:rPr>
          <w:noProof/>
        </w:rPr>
        <w:instrText xml:space="preserve"> PAGEREF _Toc453340155 \h </w:instrText>
      </w:r>
      <w:r>
        <w:rPr>
          <w:noProof/>
        </w:rPr>
      </w:r>
      <w:r>
        <w:rPr>
          <w:noProof/>
        </w:rPr>
        <w:fldChar w:fldCharType="separate"/>
      </w:r>
      <w:r>
        <w:rPr>
          <w:noProof/>
        </w:rPr>
        <w:t>3</w:t>
      </w:r>
      <w:r>
        <w:rPr>
          <w:noProof/>
        </w:rPr>
        <w:fldChar w:fldCharType="end"/>
      </w:r>
    </w:p>
    <w:p w14:paraId="1197A698" w14:textId="77777777" w:rsidR="00FE394E" w:rsidRDefault="00FE394E">
      <w:pPr>
        <w:pStyle w:val="TOC2"/>
        <w:tabs>
          <w:tab w:val="left" w:pos="1040"/>
          <w:tab w:val="right" w:leader="dot" w:pos="9570"/>
        </w:tabs>
        <w:rPr>
          <w:rFonts w:asciiTheme="minorHAnsi" w:eastAsiaTheme="minorEastAsia" w:hAnsiTheme="minorHAnsi" w:cstheme="minorBidi"/>
          <w:noProof/>
          <w:sz w:val="24"/>
          <w:szCs w:val="24"/>
          <w:lang w:eastAsia="ja-JP" w:bidi="ar-SA"/>
        </w:rPr>
      </w:pPr>
      <w:r w:rsidRPr="0070221D">
        <w:rPr>
          <w:noProof/>
          <w:w w:val="99"/>
        </w:rPr>
        <w:t>2.3</w:t>
      </w:r>
      <w:r>
        <w:rPr>
          <w:rFonts w:asciiTheme="minorHAnsi" w:eastAsiaTheme="minorEastAsia" w:hAnsiTheme="minorHAnsi" w:cstheme="minorBidi"/>
          <w:noProof/>
          <w:sz w:val="24"/>
          <w:szCs w:val="24"/>
          <w:lang w:eastAsia="ja-JP" w:bidi="ar-SA"/>
        </w:rPr>
        <w:tab/>
      </w:r>
      <w:r>
        <w:rPr>
          <w:noProof/>
        </w:rPr>
        <w:t>Confidentiality</w:t>
      </w:r>
      <w:r>
        <w:rPr>
          <w:noProof/>
        </w:rPr>
        <w:tab/>
      </w:r>
      <w:r>
        <w:rPr>
          <w:noProof/>
        </w:rPr>
        <w:fldChar w:fldCharType="begin"/>
      </w:r>
      <w:r>
        <w:rPr>
          <w:noProof/>
        </w:rPr>
        <w:instrText xml:space="preserve"> PAGEREF _Toc453340156 \h </w:instrText>
      </w:r>
      <w:r>
        <w:rPr>
          <w:noProof/>
        </w:rPr>
      </w:r>
      <w:r>
        <w:rPr>
          <w:noProof/>
        </w:rPr>
        <w:fldChar w:fldCharType="separate"/>
      </w:r>
      <w:r>
        <w:rPr>
          <w:noProof/>
        </w:rPr>
        <w:t>3</w:t>
      </w:r>
      <w:r>
        <w:rPr>
          <w:noProof/>
        </w:rPr>
        <w:fldChar w:fldCharType="end"/>
      </w:r>
    </w:p>
    <w:p w14:paraId="01DEDEE1" w14:textId="77777777" w:rsidR="00FE394E" w:rsidRDefault="00FE394E">
      <w:pPr>
        <w:pStyle w:val="TOC2"/>
        <w:tabs>
          <w:tab w:val="left" w:pos="1040"/>
          <w:tab w:val="right" w:leader="dot" w:pos="9570"/>
        </w:tabs>
        <w:rPr>
          <w:rFonts w:asciiTheme="minorHAnsi" w:eastAsiaTheme="minorEastAsia" w:hAnsiTheme="minorHAnsi" w:cstheme="minorBidi"/>
          <w:noProof/>
          <w:sz w:val="24"/>
          <w:szCs w:val="24"/>
          <w:lang w:eastAsia="ja-JP" w:bidi="ar-SA"/>
        </w:rPr>
      </w:pPr>
      <w:r w:rsidRPr="0070221D">
        <w:rPr>
          <w:noProof/>
          <w:w w:val="99"/>
        </w:rPr>
        <w:t>2.4</w:t>
      </w:r>
      <w:r>
        <w:rPr>
          <w:rFonts w:asciiTheme="minorHAnsi" w:eastAsiaTheme="minorEastAsia" w:hAnsiTheme="minorHAnsi" w:cstheme="minorBidi"/>
          <w:noProof/>
          <w:sz w:val="24"/>
          <w:szCs w:val="24"/>
          <w:lang w:eastAsia="ja-JP" w:bidi="ar-SA"/>
        </w:rPr>
        <w:tab/>
      </w:r>
      <w:r>
        <w:rPr>
          <w:noProof/>
        </w:rPr>
        <w:t>Proper Use of Methods</w:t>
      </w:r>
      <w:r>
        <w:rPr>
          <w:noProof/>
        </w:rPr>
        <w:tab/>
      </w:r>
      <w:r>
        <w:rPr>
          <w:noProof/>
        </w:rPr>
        <w:fldChar w:fldCharType="begin"/>
      </w:r>
      <w:r>
        <w:rPr>
          <w:noProof/>
        </w:rPr>
        <w:instrText xml:space="preserve"> PAGEREF _Toc453340157 \h </w:instrText>
      </w:r>
      <w:r>
        <w:rPr>
          <w:noProof/>
        </w:rPr>
      </w:r>
      <w:r>
        <w:rPr>
          <w:noProof/>
        </w:rPr>
        <w:fldChar w:fldCharType="separate"/>
      </w:r>
      <w:r>
        <w:rPr>
          <w:noProof/>
        </w:rPr>
        <w:t>3</w:t>
      </w:r>
      <w:r>
        <w:rPr>
          <w:noProof/>
        </w:rPr>
        <w:fldChar w:fldCharType="end"/>
      </w:r>
    </w:p>
    <w:p w14:paraId="5E19000E" w14:textId="77777777" w:rsidR="00FE394E" w:rsidRDefault="00FE394E">
      <w:pPr>
        <w:pStyle w:val="TOC2"/>
        <w:tabs>
          <w:tab w:val="left" w:pos="1040"/>
          <w:tab w:val="right" w:leader="dot" w:pos="9570"/>
        </w:tabs>
        <w:rPr>
          <w:rFonts w:asciiTheme="minorHAnsi" w:eastAsiaTheme="minorEastAsia" w:hAnsiTheme="minorHAnsi" w:cstheme="minorBidi"/>
          <w:noProof/>
          <w:sz w:val="24"/>
          <w:szCs w:val="24"/>
          <w:lang w:eastAsia="ja-JP" w:bidi="ar-SA"/>
        </w:rPr>
      </w:pPr>
      <w:r w:rsidRPr="0070221D">
        <w:rPr>
          <w:noProof/>
          <w:w w:val="99"/>
        </w:rPr>
        <w:t>2.5</w:t>
      </w:r>
      <w:r>
        <w:rPr>
          <w:rFonts w:asciiTheme="minorHAnsi" w:eastAsiaTheme="minorEastAsia" w:hAnsiTheme="minorHAnsi" w:cstheme="minorBidi"/>
          <w:noProof/>
          <w:sz w:val="24"/>
          <w:szCs w:val="24"/>
          <w:lang w:eastAsia="ja-JP" w:bidi="ar-SA"/>
        </w:rPr>
        <w:tab/>
      </w:r>
      <w:r>
        <w:rPr>
          <w:noProof/>
        </w:rPr>
        <w:t>Information</w:t>
      </w:r>
      <w:r w:rsidRPr="0070221D">
        <w:rPr>
          <w:noProof/>
          <w:spacing w:val="-5"/>
        </w:rPr>
        <w:t xml:space="preserve"> </w:t>
      </w:r>
      <w:r>
        <w:rPr>
          <w:noProof/>
        </w:rPr>
        <w:t>Integrity</w:t>
      </w:r>
      <w:r>
        <w:rPr>
          <w:noProof/>
        </w:rPr>
        <w:tab/>
      </w:r>
      <w:r>
        <w:rPr>
          <w:noProof/>
        </w:rPr>
        <w:fldChar w:fldCharType="begin"/>
      </w:r>
      <w:r>
        <w:rPr>
          <w:noProof/>
        </w:rPr>
        <w:instrText xml:space="preserve"> PAGEREF _Toc453340158 \h </w:instrText>
      </w:r>
      <w:r>
        <w:rPr>
          <w:noProof/>
        </w:rPr>
      </w:r>
      <w:r>
        <w:rPr>
          <w:noProof/>
        </w:rPr>
        <w:fldChar w:fldCharType="separate"/>
      </w:r>
      <w:r>
        <w:rPr>
          <w:noProof/>
        </w:rPr>
        <w:t>3</w:t>
      </w:r>
      <w:r>
        <w:rPr>
          <w:noProof/>
        </w:rPr>
        <w:fldChar w:fldCharType="end"/>
      </w:r>
    </w:p>
    <w:p w14:paraId="0023FA46" w14:textId="77777777" w:rsidR="00FE394E" w:rsidRDefault="00FE394E">
      <w:pPr>
        <w:pStyle w:val="TOC1"/>
        <w:tabs>
          <w:tab w:val="left" w:pos="775"/>
          <w:tab w:val="right" w:leader="dot" w:pos="9570"/>
        </w:tabs>
        <w:rPr>
          <w:rFonts w:asciiTheme="minorHAnsi" w:eastAsiaTheme="minorEastAsia" w:hAnsiTheme="minorHAnsi" w:cstheme="minorBidi"/>
          <w:b w:val="0"/>
          <w:bCs w:val="0"/>
          <w:noProof/>
          <w:sz w:val="24"/>
          <w:szCs w:val="24"/>
          <w:lang w:eastAsia="ja-JP" w:bidi="ar-SA"/>
        </w:rPr>
      </w:pPr>
      <w:r>
        <w:rPr>
          <w:noProof/>
        </w:rPr>
        <w:t>3.</w:t>
      </w:r>
      <w:r>
        <w:rPr>
          <w:rFonts w:asciiTheme="minorHAnsi" w:eastAsiaTheme="minorEastAsia" w:hAnsiTheme="minorHAnsi" w:cstheme="minorBidi"/>
          <w:b w:val="0"/>
          <w:bCs w:val="0"/>
          <w:noProof/>
          <w:sz w:val="24"/>
          <w:szCs w:val="24"/>
          <w:lang w:eastAsia="ja-JP" w:bidi="ar-SA"/>
        </w:rPr>
        <w:tab/>
      </w:r>
      <w:r>
        <w:rPr>
          <w:noProof/>
        </w:rPr>
        <w:t>Practices</w:t>
      </w:r>
      <w:r>
        <w:rPr>
          <w:noProof/>
        </w:rPr>
        <w:tab/>
      </w:r>
      <w:r>
        <w:rPr>
          <w:noProof/>
        </w:rPr>
        <w:fldChar w:fldCharType="begin"/>
      </w:r>
      <w:r>
        <w:rPr>
          <w:noProof/>
        </w:rPr>
        <w:instrText xml:space="preserve"> PAGEREF _Toc453340159 \h </w:instrText>
      </w:r>
      <w:r>
        <w:rPr>
          <w:noProof/>
        </w:rPr>
      </w:r>
      <w:r>
        <w:rPr>
          <w:noProof/>
        </w:rPr>
        <w:fldChar w:fldCharType="separate"/>
      </w:r>
      <w:r>
        <w:rPr>
          <w:noProof/>
        </w:rPr>
        <w:t>5</w:t>
      </w:r>
      <w:r>
        <w:rPr>
          <w:noProof/>
        </w:rPr>
        <w:fldChar w:fldCharType="end"/>
      </w:r>
    </w:p>
    <w:p w14:paraId="7F450A18" w14:textId="77777777" w:rsidR="00FE394E" w:rsidRDefault="00FE394E">
      <w:pPr>
        <w:pStyle w:val="TOC2"/>
        <w:tabs>
          <w:tab w:val="right" w:leader="dot" w:pos="9570"/>
        </w:tabs>
        <w:rPr>
          <w:rFonts w:asciiTheme="minorHAnsi" w:eastAsiaTheme="minorEastAsia" w:hAnsiTheme="minorHAnsi" w:cstheme="minorBidi"/>
          <w:noProof/>
          <w:sz w:val="24"/>
          <w:szCs w:val="24"/>
          <w:lang w:eastAsia="ja-JP" w:bidi="ar-SA"/>
        </w:rPr>
      </w:pPr>
      <w:r>
        <w:rPr>
          <w:noProof/>
        </w:rPr>
        <w:t>3.1 Professionalism</w:t>
      </w:r>
      <w:r>
        <w:rPr>
          <w:noProof/>
        </w:rPr>
        <w:tab/>
      </w:r>
      <w:r>
        <w:rPr>
          <w:noProof/>
        </w:rPr>
        <w:fldChar w:fldCharType="begin"/>
      </w:r>
      <w:r>
        <w:rPr>
          <w:noProof/>
        </w:rPr>
        <w:instrText xml:space="preserve"> PAGEREF _Toc453340160 \h </w:instrText>
      </w:r>
      <w:r>
        <w:rPr>
          <w:noProof/>
        </w:rPr>
      </w:r>
      <w:r>
        <w:rPr>
          <w:noProof/>
        </w:rPr>
        <w:fldChar w:fldCharType="separate"/>
      </w:r>
      <w:r>
        <w:rPr>
          <w:noProof/>
        </w:rPr>
        <w:t>5</w:t>
      </w:r>
      <w:r>
        <w:rPr>
          <w:noProof/>
        </w:rPr>
        <w:fldChar w:fldCharType="end"/>
      </w:r>
    </w:p>
    <w:p w14:paraId="16A1438B" w14:textId="77777777" w:rsidR="00FE394E" w:rsidRDefault="00FE394E">
      <w:pPr>
        <w:pStyle w:val="TOC2"/>
        <w:tabs>
          <w:tab w:val="right" w:leader="dot" w:pos="9570"/>
        </w:tabs>
        <w:rPr>
          <w:rFonts w:asciiTheme="minorHAnsi" w:eastAsiaTheme="minorEastAsia" w:hAnsiTheme="minorHAnsi" w:cstheme="minorBidi"/>
          <w:noProof/>
          <w:sz w:val="24"/>
          <w:szCs w:val="24"/>
          <w:lang w:eastAsia="ja-JP" w:bidi="ar-SA"/>
        </w:rPr>
      </w:pPr>
      <w:r>
        <w:rPr>
          <w:noProof/>
        </w:rPr>
        <w:t>3.2 Confidentiality</w:t>
      </w:r>
      <w:r>
        <w:rPr>
          <w:noProof/>
        </w:rPr>
        <w:tab/>
      </w:r>
      <w:r>
        <w:rPr>
          <w:noProof/>
        </w:rPr>
        <w:fldChar w:fldCharType="begin"/>
      </w:r>
      <w:r>
        <w:rPr>
          <w:noProof/>
        </w:rPr>
        <w:instrText xml:space="preserve"> PAGEREF _Toc453340161 \h </w:instrText>
      </w:r>
      <w:r>
        <w:rPr>
          <w:noProof/>
        </w:rPr>
      </w:r>
      <w:r>
        <w:rPr>
          <w:noProof/>
        </w:rPr>
        <w:fldChar w:fldCharType="separate"/>
      </w:r>
      <w:r>
        <w:rPr>
          <w:noProof/>
        </w:rPr>
        <w:t>6</w:t>
      </w:r>
      <w:r>
        <w:rPr>
          <w:noProof/>
        </w:rPr>
        <w:fldChar w:fldCharType="end"/>
      </w:r>
    </w:p>
    <w:p w14:paraId="43A8E0EC" w14:textId="77777777" w:rsidR="00FE394E" w:rsidRDefault="00FE394E">
      <w:pPr>
        <w:pStyle w:val="TOC2"/>
        <w:tabs>
          <w:tab w:val="left" w:pos="1083"/>
          <w:tab w:val="right" w:leader="dot" w:pos="9570"/>
        </w:tabs>
        <w:rPr>
          <w:rFonts w:asciiTheme="minorHAnsi" w:eastAsiaTheme="minorEastAsia" w:hAnsiTheme="minorHAnsi" w:cstheme="minorBidi"/>
          <w:noProof/>
          <w:sz w:val="24"/>
          <w:szCs w:val="24"/>
          <w:lang w:eastAsia="ja-JP" w:bidi="ar-SA"/>
        </w:rPr>
      </w:pPr>
      <w:r>
        <w:rPr>
          <w:noProof/>
        </w:rPr>
        <w:t>3.3.</w:t>
      </w:r>
      <w:r>
        <w:rPr>
          <w:rFonts w:asciiTheme="minorHAnsi" w:eastAsiaTheme="minorEastAsia" w:hAnsiTheme="minorHAnsi" w:cstheme="minorBidi"/>
          <w:noProof/>
          <w:sz w:val="24"/>
          <w:szCs w:val="24"/>
          <w:lang w:eastAsia="ja-JP" w:bidi="ar-SA"/>
        </w:rPr>
        <w:tab/>
      </w:r>
      <w:r>
        <w:rPr>
          <w:noProof/>
        </w:rPr>
        <w:t>Adherence to Materials and</w:t>
      </w:r>
      <w:r w:rsidRPr="0070221D">
        <w:rPr>
          <w:noProof/>
          <w:spacing w:val="-8"/>
        </w:rPr>
        <w:t xml:space="preserve"> </w:t>
      </w:r>
      <w:r>
        <w:rPr>
          <w:noProof/>
        </w:rPr>
        <w:t>Methods</w:t>
      </w:r>
      <w:r>
        <w:rPr>
          <w:noProof/>
        </w:rPr>
        <w:tab/>
      </w:r>
      <w:r>
        <w:rPr>
          <w:noProof/>
        </w:rPr>
        <w:fldChar w:fldCharType="begin"/>
      </w:r>
      <w:r>
        <w:rPr>
          <w:noProof/>
        </w:rPr>
        <w:instrText xml:space="preserve"> PAGEREF _Toc453340162 \h </w:instrText>
      </w:r>
      <w:r>
        <w:rPr>
          <w:noProof/>
        </w:rPr>
      </w:r>
      <w:r>
        <w:rPr>
          <w:noProof/>
        </w:rPr>
        <w:fldChar w:fldCharType="separate"/>
      </w:r>
      <w:r>
        <w:rPr>
          <w:noProof/>
        </w:rPr>
        <w:t>6</w:t>
      </w:r>
      <w:r>
        <w:rPr>
          <w:noProof/>
        </w:rPr>
        <w:fldChar w:fldCharType="end"/>
      </w:r>
    </w:p>
    <w:p w14:paraId="40C984C4" w14:textId="77777777" w:rsidR="00FE394E" w:rsidRDefault="00FE394E">
      <w:pPr>
        <w:pStyle w:val="TOC2"/>
        <w:tabs>
          <w:tab w:val="right" w:leader="dot" w:pos="9570"/>
        </w:tabs>
        <w:rPr>
          <w:rFonts w:asciiTheme="minorHAnsi" w:eastAsiaTheme="minorEastAsia" w:hAnsiTheme="minorHAnsi" w:cstheme="minorBidi"/>
          <w:noProof/>
          <w:sz w:val="24"/>
          <w:szCs w:val="24"/>
          <w:lang w:eastAsia="ja-JP" w:bidi="ar-SA"/>
        </w:rPr>
      </w:pPr>
      <w:r>
        <w:rPr>
          <w:noProof/>
        </w:rPr>
        <w:t>3. 4 Information</w:t>
      </w:r>
      <w:r w:rsidRPr="0070221D">
        <w:rPr>
          <w:noProof/>
          <w:spacing w:val="-2"/>
        </w:rPr>
        <w:t xml:space="preserve"> </w:t>
      </w:r>
      <w:r>
        <w:rPr>
          <w:noProof/>
        </w:rPr>
        <w:t>Integrity</w:t>
      </w:r>
      <w:r>
        <w:rPr>
          <w:noProof/>
        </w:rPr>
        <w:tab/>
      </w:r>
      <w:r>
        <w:rPr>
          <w:noProof/>
        </w:rPr>
        <w:fldChar w:fldCharType="begin"/>
      </w:r>
      <w:r>
        <w:rPr>
          <w:noProof/>
        </w:rPr>
        <w:instrText xml:space="preserve"> PAGEREF _Toc453340163 \h </w:instrText>
      </w:r>
      <w:r>
        <w:rPr>
          <w:noProof/>
        </w:rPr>
      </w:r>
      <w:r>
        <w:rPr>
          <w:noProof/>
        </w:rPr>
        <w:fldChar w:fldCharType="separate"/>
      </w:r>
      <w:r>
        <w:rPr>
          <w:noProof/>
        </w:rPr>
        <w:t>7</w:t>
      </w:r>
      <w:r>
        <w:rPr>
          <w:noProof/>
        </w:rPr>
        <w:fldChar w:fldCharType="end"/>
      </w:r>
    </w:p>
    <w:p w14:paraId="0DF7348A" w14:textId="77777777" w:rsidR="00FE394E" w:rsidRDefault="00FE394E">
      <w:pPr>
        <w:pStyle w:val="TOC2"/>
        <w:tabs>
          <w:tab w:val="right" w:leader="dot" w:pos="9570"/>
        </w:tabs>
        <w:rPr>
          <w:rFonts w:asciiTheme="minorHAnsi" w:eastAsiaTheme="minorEastAsia" w:hAnsiTheme="minorHAnsi" w:cstheme="minorBidi"/>
          <w:noProof/>
          <w:sz w:val="24"/>
          <w:szCs w:val="24"/>
          <w:lang w:eastAsia="ja-JP" w:bidi="ar-SA"/>
        </w:rPr>
      </w:pPr>
      <w:r>
        <w:rPr>
          <w:noProof/>
        </w:rPr>
        <w:t>3.5  Respect for Intellectual Property</w:t>
      </w:r>
      <w:r>
        <w:rPr>
          <w:noProof/>
        </w:rPr>
        <w:tab/>
      </w:r>
      <w:r>
        <w:rPr>
          <w:noProof/>
        </w:rPr>
        <w:fldChar w:fldCharType="begin"/>
      </w:r>
      <w:r>
        <w:rPr>
          <w:noProof/>
        </w:rPr>
        <w:instrText xml:space="preserve"> PAGEREF _Toc453340164 \h </w:instrText>
      </w:r>
      <w:r>
        <w:rPr>
          <w:noProof/>
        </w:rPr>
      </w:r>
      <w:r>
        <w:rPr>
          <w:noProof/>
        </w:rPr>
        <w:fldChar w:fldCharType="separate"/>
      </w:r>
      <w:r>
        <w:rPr>
          <w:noProof/>
        </w:rPr>
        <w:t>8</w:t>
      </w:r>
      <w:r>
        <w:rPr>
          <w:noProof/>
        </w:rPr>
        <w:fldChar w:fldCharType="end"/>
      </w:r>
    </w:p>
    <w:p w14:paraId="5FA743BC" w14:textId="77777777" w:rsidR="00FE394E" w:rsidRDefault="00FE394E">
      <w:pPr>
        <w:pStyle w:val="TOC1"/>
        <w:tabs>
          <w:tab w:val="right" w:leader="dot" w:pos="9570"/>
        </w:tabs>
        <w:rPr>
          <w:rFonts w:asciiTheme="minorHAnsi" w:eastAsiaTheme="minorEastAsia" w:hAnsiTheme="minorHAnsi" w:cstheme="minorBidi"/>
          <w:b w:val="0"/>
          <w:bCs w:val="0"/>
          <w:noProof/>
          <w:sz w:val="24"/>
          <w:szCs w:val="24"/>
          <w:lang w:eastAsia="ja-JP" w:bidi="ar-SA"/>
        </w:rPr>
      </w:pPr>
      <w:r>
        <w:rPr>
          <w:noProof/>
        </w:rPr>
        <w:t>4. Implementation</w:t>
      </w:r>
      <w:r>
        <w:rPr>
          <w:noProof/>
        </w:rPr>
        <w:tab/>
      </w:r>
      <w:r>
        <w:rPr>
          <w:noProof/>
        </w:rPr>
        <w:fldChar w:fldCharType="begin"/>
      </w:r>
      <w:r>
        <w:rPr>
          <w:noProof/>
        </w:rPr>
        <w:instrText xml:space="preserve"> PAGEREF _Toc453340165 \h </w:instrText>
      </w:r>
      <w:r>
        <w:rPr>
          <w:noProof/>
        </w:rPr>
      </w:r>
      <w:r>
        <w:rPr>
          <w:noProof/>
        </w:rPr>
        <w:fldChar w:fldCharType="separate"/>
      </w:r>
      <w:r>
        <w:rPr>
          <w:noProof/>
        </w:rPr>
        <w:t>9</w:t>
      </w:r>
      <w:r>
        <w:rPr>
          <w:noProof/>
        </w:rPr>
        <w:fldChar w:fldCharType="end"/>
      </w:r>
    </w:p>
    <w:p w14:paraId="2EDE6694" w14:textId="77777777" w:rsidR="00FE394E" w:rsidRDefault="00FE394E">
      <w:pPr>
        <w:pStyle w:val="TOC2"/>
        <w:tabs>
          <w:tab w:val="left" w:pos="1043"/>
          <w:tab w:val="right" w:leader="dot" w:pos="9570"/>
        </w:tabs>
        <w:rPr>
          <w:rFonts w:asciiTheme="minorHAnsi" w:eastAsiaTheme="minorEastAsia" w:hAnsiTheme="minorHAnsi" w:cstheme="minorBidi"/>
          <w:noProof/>
          <w:sz w:val="24"/>
          <w:szCs w:val="24"/>
          <w:lang w:eastAsia="ja-JP" w:bidi="ar-SA"/>
        </w:rPr>
      </w:pPr>
      <w:r>
        <w:rPr>
          <w:noProof/>
        </w:rPr>
        <w:t>4.1</w:t>
      </w:r>
      <w:r>
        <w:rPr>
          <w:rFonts w:asciiTheme="minorHAnsi" w:eastAsiaTheme="minorEastAsia" w:hAnsiTheme="minorHAnsi" w:cstheme="minorBidi"/>
          <w:noProof/>
          <w:sz w:val="24"/>
          <w:szCs w:val="24"/>
          <w:lang w:eastAsia="ja-JP" w:bidi="ar-SA"/>
        </w:rPr>
        <w:tab/>
      </w:r>
      <w:r>
        <w:rPr>
          <w:noProof/>
        </w:rPr>
        <w:t>Response for Potential</w:t>
      </w:r>
      <w:r w:rsidRPr="0070221D">
        <w:rPr>
          <w:noProof/>
          <w:spacing w:val="1"/>
        </w:rPr>
        <w:t xml:space="preserve"> </w:t>
      </w:r>
      <w:r>
        <w:rPr>
          <w:noProof/>
        </w:rPr>
        <w:t>Violations</w:t>
      </w:r>
      <w:r>
        <w:rPr>
          <w:noProof/>
        </w:rPr>
        <w:tab/>
      </w:r>
      <w:r>
        <w:rPr>
          <w:noProof/>
        </w:rPr>
        <w:fldChar w:fldCharType="begin"/>
      </w:r>
      <w:r>
        <w:rPr>
          <w:noProof/>
        </w:rPr>
        <w:instrText xml:space="preserve"> PAGEREF _Toc453340166 \h </w:instrText>
      </w:r>
      <w:r>
        <w:rPr>
          <w:noProof/>
        </w:rPr>
      </w:r>
      <w:r>
        <w:rPr>
          <w:noProof/>
        </w:rPr>
        <w:fldChar w:fldCharType="separate"/>
      </w:r>
      <w:r>
        <w:rPr>
          <w:noProof/>
        </w:rPr>
        <w:t>9</w:t>
      </w:r>
      <w:r>
        <w:rPr>
          <w:noProof/>
        </w:rPr>
        <w:fldChar w:fldCharType="end"/>
      </w:r>
    </w:p>
    <w:p w14:paraId="25120918" w14:textId="77777777" w:rsidR="00FE394E" w:rsidRDefault="00FE394E">
      <w:pPr>
        <w:pStyle w:val="TOC1"/>
        <w:tabs>
          <w:tab w:val="left" w:pos="775"/>
          <w:tab w:val="right" w:leader="dot" w:pos="9570"/>
        </w:tabs>
        <w:rPr>
          <w:rFonts w:asciiTheme="minorHAnsi" w:eastAsiaTheme="minorEastAsia" w:hAnsiTheme="minorHAnsi" w:cstheme="minorBidi"/>
          <w:b w:val="0"/>
          <w:bCs w:val="0"/>
          <w:noProof/>
          <w:sz w:val="24"/>
          <w:szCs w:val="24"/>
          <w:lang w:eastAsia="ja-JP" w:bidi="ar-SA"/>
        </w:rPr>
      </w:pPr>
      <w:r>
        <w:rPr>
          <w:noProof/>
        </w:rPr>
        <w:t>5.</w:t>
      </w:r>
      <w:r>
        <w:rPr>
          <w:rFonts w:asciiTheme="minorHAnsi" w:eastAsiaTheme="minorEastAsia" w:hAnsiTheme="minorHAnsi" w:cstheme="minorBidi"/>
          <w:b w:val="0"/>
          <w:bCs w:val="0"/>
          <w:noProof/>
          <w:sz w:val="24"/>
          <w:szCs w:val="24"/>
          <w:lang w:eastAsia="ja-JP" w:bidi="ar-SA"/>
        </w:rPr>
        <w:tab/>
      </w:r>
      <w:r>
        <w:rPr>
          <w:noProof/>
        </w:rPr>
        <w:t>Signifying your agreement to the terms of the CoPC</w:t>
      </w:r>
      <w:r>
        <w:rPr>
          <w:noProof/>
        </w:rPr>
        <w:tab/>
      </w:r>
      <w:r>
        <w:rPr>
          <w:noProof/>
        </w:rPr>
        <w:fldChar w:fldCharType="begin"/>
      </w:r>
      <w:r>
        <w:rPr>
          <w:noProof/>
        </w:rPr>
        <w:instrText xml:space="preserve"> PAGEREF _Toc453340167 \h </w:instrText>
      </w:r>
      <w:r>
        <w:rPr>
          <w:noProof/>
        </w:rPr>
      </w:r>
      <w:r>
        <w:rPr>
          <w:noProof/>
        </w:rPr>
        <w:fldChar w:fldCharType="separate"/>
      </w:r>
      <w:r>
        <w:rPr>
          <w:noProof/>
        </w:rPr>
        <w:t>10</w:t>
      </w:r>
      <w:r>
        <w:rPr>
          <w:noProof/>
        </w:rPr>
        <w:fldChar w:fldCharType="end"/>
      </w:r>
    </w:p>
    <w:p w14:paraId="3FF3A294" w14:textId="77777777" w:rsidR="00FE394E" w:rsidRDefault="00FE394E">
      <w:pPr>
        <w:pStyle w:val="TOC1"/>
        <w:tabs>
          <w:tab w:val="left" w:pos="775"/>
          <w:tab w:val="right" w:leader="dot" w:pos="9570"/>
        </w:tabs>
        <w:rPr>
          <w:rFonts w:asciiTheme="minorHAnsi" w:eastAsiaTheme="minorEastAsia" w:hAnsiTheme="minorHAnsi" w:cstheme="minorBidi"/>
          <w:b w:val="0"/>
          <w:bCs w:val="0"/>
          <w:noProof/>
          <w:sz w:val="24"/>
          <w:szCs w:val="24"/>
          <w:lang w:eastAsia="ja-JP" w:bidi="ar-SA"/>
        </w:rPr>
      </w:pPr>
      <w:r>
        <w:rPr>
          <w:noProof/>
        </w:rPr>
        <w:t>6.</w:t>
      </w:r>
      <w:r>
        <w:rPr>
          <w:rFonts w:asciiTheme="minorHAnsi" w:eastAsiaTheme="minorEastAsia" w:hAnsiTheme="minorHAnsi" w:cstheme="minorBidi"/>
          <w:b w:val="0"/>
          <w:bCs w:val="0"/>
          <w:noProof/>
          <w:sz w:val="24"/>
          <w:szCs w:val="24"/>
          <w:lang w:eastAsia="ja-JP" w:bidi="ar-SA"/>
        </w:rPr>
        <w:tab/>
      </w:r>
      <w:r>
        <w:rPr>
          <w:noProof/>
        </w:rPr>
        <w:t>Appendix</w:t>
      </w:r>
      <w:r>
        <w:rPr>
          <w:noProof/>
        </w:rPr>
        <w:tab/>
      </w:r>
      <w:r>
        <w:rPr>
          <w:noProof/>
        </w:rPr>
        <w:fldChar w:fldCharType="begin"/>
      </w:r>
      <w:r>
        <w:rPr>
          <w:noProof/>
        </w:rPr>
        <w:instrText xml:space="preserve"> PAGEREF _Toc453340168 \h </w:instrText>
      </w:r>
      <w:r>
        <w:rPr>
          <w:noProof/>
        </w:rPr>
      </w:r>
      <w:r>
        <w:rPr>
          <w:noProof/>
        </w:rPr>
        <w:fldChar w:fldCharType="separate"/>
      </w:r>
      <w:r>
        <w:rPr>
          <w:noProof/>
        </w:rPr>
        <w:t>10</w:t>
      </w:r>
      <w:r>
        <w:rPr>
          <w:noProof/>
        </w:rPr>
        <w:fldChar w:fldCharType="end"/>
      </w:r>
    </w:p>
    <w:p w14:paraId="71F5AB64" w14:textId="77777777" w:rsidR="0018188D" w:rsidRPr="00D330E2" w:rsidRDefault="00B35D81">
      <w:pPr>
        <w:pStyle w:val="BodyText"/>
        <w:rPr>
          <w:rFonts w:ascii="Calibri"/>
        </w:rPr>
      </w:pPr>
      <w:r w:rsidRPr="00D330E2">
        <w:rPr>
          <w:rFonts w:ascii="Calibri"/>
        </w:rPr>
        <w:fldChar w:fldCharType="end"/>
      </w:r>
    </w:p>
    <w:p w14:paraId="78BD1B3A" w14:textId="77777777" w:rsidR="0018188D" w:rsidRDefault="0018188D">
      <w:pPr>
        <w:pStyle w:val="BodyText"/>
        <w:rPr>
          <w:rFonts w:ascii="Calibri"/>
          <w:sz w:val="20"/>
        </w:rPr>
      </w:pPr>
    </w:p>
    <w:p w14:paraId="09CA82AD" w14:textId="77777777" w:rsidR="0018188D" w:rsidRDefault="0018188D">
      <w:pPr>
        <w:pStyle w:val="BodyText"/>
        <w:rPr>
          <w:rFonts w:ascii="Calibri"/>
          <w:sz w:val="20"/>
        </w:rPr>
      </w:pPr>
    </w:p>
    <w:p w14:paraId="3903CB0A" w14:textId="77777777" w:rsidR="0018188D" w:rsidRDefault="0018188D">
      <w:pPr>
        <w:pStyle w:val="BodyText"/>
        <w:rPr>
          <w:rFonts w:ascii="Calibri"/>
          <w:sz w:val="20"/>
        </w:rPr>
      </w:pPr>
    </w:p>
    <w:p w14:paraId="61910E34" w14:textId="77777777" w:rsidR="0018188D" w:rsidRDefault="0018188D">
      <w:pPr>
        <w:pStyle w:val="BodyText"/>
        <w:rPr>
          <w:rFonts w:ascii="Calibri"/>
          <w:sz w:val="20"/>
        </w:rPr>
      </w:pPr>
    </w:p>
    <w:p w14:paraId="14DADD59" w14:textId="77777777" w:rsidR="0018188D" w:rsidRDefault="0018188D">
      <w:pPr>
        <w:pStyle w:val="BodyText"/>
        <w:rPr>
          <w:rFonts w:ascii="Calibri"/>
          <w:sz w:val="20"/>
        </w:rPr>
      </w:pPr>
    </w:p>
    <w:p w14:paraId="2B6A6DDC" w14:textId="77777777" w:rsidR="0018188D" w:rsidRDefault="0018188D">
      <w:pPr>
        <w:pStyle w:val="BodyText"/>
        <w:rPr>
          <w:rFonts w:ascii="Calibri"/>
          <w:sz w:val="20"/>
        </w:rPr>
      </w:pPr>
    </w:p>
    <w:p w14:paraId="2D055230" w14:textId="77777777" w:rsidR="0018188D" w:rsidRDefault="0018188D">
      <w:pPr>
        <w:pStyle w:val="BodyText"/>
        <w:rPr>
          <w:rFonts w:ascii="Calibri"/>
          <w:sz w:val="20"/>
        </w:rPr>
      </w:pPr>
    </w:p>
    <w:p w14:paraId="402EB6EE" w14:textId="77777777" w:rsidR="0018188D" w:rsidRDefault="0018188D">
      <w:pPr>
        <w:pStyle w:val="BodyText"/>
        <w:rPr>
          <w:rFonts w:ascii="Calibri"/>
          <w:sz w:val="20"/>
        </w:rPr>
      </w:pPr>
    </w:p>
    <w:p w14:paraId="5B2CAAD7" w14:textId="5BB89481" w:rsidR="0018188D" w:rsidRDefault="00B35D81">
      <w:pPr>
        <w:pStyle w:val="BodyText"/>
        <w:spacing w:before="10"/>
        <w:rPr>
          <w:rFonts w:ascii="Calibri"/>
          <w:sz w:val="24"/>
        </w:rPr>
      </w:pPr>
      <w:r>
        <w:rPr>
          <w:noProof/>
          <w:lang w:bidi="ar-SA"/>
        </w:rPr>
        <mc:AlternateContent>
          <mc:Choice Requires="wps">
            <w:drawing>
              <wp:anchor distT="0" distB="0" distL="0" distR="0" simplePos="0" relativeHeight="251660288" behindDoc="1" locked="0" layoutInCell="1" allowOverlap="1" wp14:anchorId="0C2D148A" wp14:editId="3B202858">
                <wp:simplePos x="0" y="0"/>
                <wp:positionH relativeFrom="page">
                  <wp:posOffset>1074420</wp:posOffset>
                </wp:positionH>
                <wp:positionV relativeFrom="paragraph">
                  <wp:posOffset>220345</wp:posOffset>
                </wp:positionV>
                <wp:extent cx="5763895" cy="1270"/>
                <wp:effectExtent l="0" t="0" r="0" b="0"/>
                <wp:wrapTopAndBottom/>
                <wp:docPr id="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3895" cy="1270"/>
                        </a:xfrm>
                        <a:custGeom>
                          <a:avLst/>
                          <a:gdLst>
                            <a:gd name="T0" fmla="+- 0 1692 1692"/>
                            <a:gd name="T1" fmla="*/ T0 w 9077"/>
                            <a:gd name="T2" fmla="+- 0 10769 1692"/>
                            <a:gd name="T3" fmla="*/ T2 w 9077"/>
                          </a:gdLst>
                          <a:ahLst/>
                          <a:cxnLst>
                            <a:cxn ang="0">
                              <a:pos x="T1" y="0"/>
                            </a:cxn>
                            <a:cxn ang="0">
                              <a:pos x="T3" y="0"/>
                            </a:cxn>
                          </a:cxnLst>
                          <a:rect l="0" t="0" r="r" b="b"/>
                          <a:pathLst>
                            <a:path w="9077">
                              <a:moveTo>
                                <a:pt x="0" y="0"/>
                              </a:moveTo>
                              <a:lnTo>
                                <a:pt x="9077" y="0"/>
                              </a:lnTo>
                            </a:path>
                          </a:pathLst>
                        </a:custGeom>
                        <a:noFill/>
                        <a:ln w="6096">
                          <a:solidFill>
                            <a:srgbClr val="DADADA"/>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C6443" id="Freeform 3" o:spid="_x0000_s1026" style="position:absolute;margin-left:84.6pt;margin-top:17.35pt;width:453.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" path="m,l9077,e" filled="f" strokecolor="#dadada" strokeweight=".48pt">
                <v:path arrowok="t" o:connecttype="custom" o:connectlocs="0,0;5763895,0" o:connectangles="0,0"/>
                <w10:wrap type="topAndBottom" anchorx="page"/>
              </v:shape>
            </w:pict>
          </mc:Fallback>
        </mc:AlternateContent>
      </w:r>
    </w:p>
    <w:p w14:paraId="5BA2E6E6" w14:textId="77777777" w:rsidR="0018188D" w:rsidRDefault="0018188D">
      <w:pPr>
        <w:rPr>
          <w:rFonts w:ascii="Calibri"/>
          <w:sz w:val="24"/>
        </w:rPr>
        <w:sectPr w:rsidR="0018188D">
          <w:footerReference w:type="default" r:id="rId7"/>
          <w:pgSz w:w="12240" w:h="15840"/>
          <w:pgMar w:top="1500" w:right="1320" w:bottom="1580" w:left="1340" w:header="0" w:footer="1394" w:gutter="0"/>
          <w:cols w:space="720"/>
        </w:sectPr>
      </w:pPr>
    </w:p>
    <w:p w14:paraId="1380FBDF" w14:textId="77777777" w:rsidR="0018188D" w:rsidRDefault="0018188D">
      <w:pPr>
        <w:pStyle w:val="BodyText"/>
        <w:spacing w:before="7"/>
        <w:rPr>
          <w:rFonts w:ascii="Calibri"/>
          <w:sz w:val="10"/>
        </w:rPr>
      </w:pPr>
    </w:p>
    <w:p w14:paraId="564B4638" w14:textId="50F2CA93" w:rsidR="0018188D" w:rsidRDefault="00D85C12" w:rsidP="00B35D81">
      <w:pPr>
        <w:pStyle w:val="Heading1"/>
      </w:pPr>
      <w:bookmarkStart w:id="9" w:name="1_Context"/>
      <w:bookmarkStart w:id="10" w:name="_bookmark0"/>
      <w:bookmarkStart w:id="11" w:name="_Toc453340150"/>
      <w:bookmarkEnd w:id="9"/>
      <w:bookmarkEnd w:id="10"/>
      <w:r w:rsidRPr="00B35D81">
        <w:t>Introduction</w:t>
      </w:r>
      <w:bookmarkEnd w:id="11"/>
    </w:p>
    <w:p w14:paraId="7AF7E555" w14:textId="27B1FA91" w:rsidR="00B35D81" w:rsidRPr="00B35D81" w:rsidRDefault="00B35D81" w:rsidP="00B35D81">
      <w:pPr>
        <w:pStyle w:val="Heading2"/>
      </w:pPr>
      <w:r>
        <w:tab/>
      </w:r>
      <w:bookmarkStart w:id="12" w:name="_Toc453340151"/>
      <w:r>
        <w:t xml:space="preserve">1.1 </w:t>
      </w:r>
      <w:commentRangeStart w:id="13"/>
      <w:r>
        <w:t>Purpose</w:t>
      </w:r>
      <w:bookmarkEnd w:id="12"/>
      <w:commentRangeEnd w:id="13"/>
      <w:r w:rsidR="001F348C">
        <w:rPr>
          <w:rStyle w:val="CommentReference"/>
          <w:b w:val="0"/>
          <w:bCs w:val="0"/>
        </w:rPr>
        <w:commentReference w:id="13"/>
      </w:r>
    </w:p>
    <w:p w14:paraId="27BE8DA0" w14:textId="58085F30" w:rsidR="0018188D" w:rsidRDefault="00334386">
      <w:pPr>
        <w:pStyle w:val="BodyText"/>
        <w:spacing w:before="206" w:line="276" w:lineRule="auto"/>
        <w:ind w:left="1007" w:hanging="1"/>
      </w:pPr>
      <w:bookmarkStart w:id="14" w:name="1.1_Purpose"/>
      <w:bookmarkStart w:id="15" w:name="_bookmark1"/>
      <w:bookmarkEnd w:id="14"/>
      <w:bookmarkEnd w:id="15"/>
      <w:r>
        <w:t>The Cod</w:t>
      </w:r>
      <w:r w:rsidR="00D85C12">
        <w:t>e of Professional Conduct (COPC) sets expectations</w:t>
      </w:r>
      <w:r>
        <w:t xml:space="preserve"> for </w:t>
      </w:r>
      <w:r w:rsidR="00D85C12">
        <w:t xml:space="preserve">those </w:t>
      </w:r>
      <w:r w:rsidR="001361AF">
        <w:t xml:space="preserve">CMMC-AB </w:t>
      </w:r>
      <w:r w:rsidR="00D85C12">
        <w:t>credentialed</w:t>
      </w:r>
      <w:r w:rsidR="00791A3A">
        <w:t xml:space="preserve"> </w:t>
      </w:r>
      <w:r w:rsidR="00D85C12">
        <w:t>individuals</w:t>
      </w:r>
      <w:r w:rsidR="00D330E2">
        <w:t xml:space="preserve"> and</w:t>
      </w:r>
      <w:r w:rsidR="00D85C12">
        <w:t xml:space="preserve"> accredited organizations</w:t>
      </w:r>
      <w:r w:rsidR="00D330E2">
        <w:t xml:space="preserve"> </w:t>
      </w:r>
      <w:r w:rsidR="00D85C12">
        <w:t>that are authorized</w:t>
      </w:r>
      <w:r w:rsidR="001361AF">
        <w:t xml:space="preserve"> </w:t>
      </w:r>
      <w:r w:rsidR="00D85C12">
        <w:t>to deliver CMMC services under license from the CM</w:t>
      </w:r>
      <w:r w:rsidR="00791A3A">
        <w:t>MC Accreditation Body (CMMC-AB</w:t>
      </w:r>
      <w:r w:rsidR="00D330E2">
        <w:t>).  It also sets expectations for those Registered Practi</w:t>
      </w:r>
      <w:r w:rsidR="003E3B13">
        <w:t>tioners and Registered Provider Organizations</w:t>
      </w:r>
      <w:r w:rsidR="00D330E2">
        <w:t xml:space="preserve"> that deliver unlicensed non-certified services that choose to register with the CMMC-AB.</w:t>
      </w:r>
    </w:p>
    <w:p w14:paraId="544C035F" w14:textId="77777777" w:rsidR="0018188D" w:rsidRDefault="0018188D">
      <w:pPr>
        <w:pStyle w:val="BodyText"/>
        <w:spacing w:before="3"/>
        <w:rPr>
          <w:sz w:val="25"/>
        </w:rPr>
      </w:pPr>
    </w:p>
    <w:p w14:paraId="073123CE" w14:textId="72B4B074" w:rsidR="0018188D" w:rsidRDefault="001361AF" w:rsidP="006D32AD">
      <w:pPr>
        <w:pStyle w:val="BodyText"/>
        <w:spacing w:line="276" w:lineRule="auto"/>
        <w:ind w:left="1004" w:right="557" w:firstLine="1"/>
      </w:pPr>
      <w:r>
        <w:t>This CoPC represents the</w:t>
      </w:r>
      <w:r w:rsidR="00334386">
        <w:t xml:space="preserve"> </w:t>
      </w:r>
      <w:r>
        <w:t>performance standards by</w:t>
      </w:r>
      <w:r w:rsidR="00334386">
        <w:t xml:space="preserve"> which </w:t>
      </w:r>
      <w:r w:rsidR="00791A3A">
        <w:t xml:space="preserve">the roles </w:t>
      </w:r>
      <w:r>
        <w:t xml:space="preserve">of the CMMC eco-system will be held </w:t>
      </w:r>
      <w:r w:rsidR="00334386">
        <w:t xml:space="preserve">accountable, and </w:t>
      </w:r>
      <w:r>
        <w:t xml:space="preserve">the </w:t>
      </w:r>
      <w:r w:rsidR="00334386">
        <w:t>procedure</w:t>
      </w:r>
      <w:r>
        <w:t>s</w:t>
      </w:r>
      <w:r w:rsidR="00334386">
        <w:t xml:space="preserve"> for addressing violations of those </w:t>
      </w:r>
      <w:r>
        <w:t>performance</w:t>
      </w:r>
      <w:r w:rsidR="00791A3A">
        <w:t xml:space="preserve"> standards.</w:t>
      </w:r>
    </w:p>
    <w:p w14:paraId="03375A7A" w14:textId="77777777" w:rsidR="0018188D" w:rsidRDefault="0018188D">
      <w:pPr>
        <w:pStyle w:val="BodyText"/>
        <w:spacing w:before="4"/>
        <w:rPr>
          <w:sz w:val="25"/>
        </w:rPr>
      </w:pPr>
    </w:p>
    <w:p w14:paraId="7D96AD1C" w14:textId="559C1D57" w:rsidR="0018188D" w:rsidRDefault="00334386">
      <w:pPr>
        <w:pStyle w:val="BodyText"/>
        <w:spacing w:line="276" w:lineRule="auto"/>
        <w:ind w:left="1003" w:right="890"/>
      </w:pPr>
      <w:r>
        <w:t xml:space="preserve">This Code helps members </w:t>
      </w:r>
      <w:r w:rsidR="006D32AD">
        <w:t>in</w:t>
      </w:r>
      <w:r>
        <w:t xml:space="preserve"> situations where we may be asked to compromise our values and integrity.</w:t>
      </w:r>
    </w:p>
    <w:p w14:paraId="187C01F7" w14:textId="77777777" w:rsidR="0018188D" w:rsidRDefault="0018188D">
      <w:pPr>
        <w:pStyle w:val="BodyText"/>
        <w:spacing w:before="7"/>
        <w:rPr>
          <w:sz w:val="21"/>
        </w:rPr>
      </w:pPr>
    </w:p>
    <w:p w14:paraId="68642EE1" w14:textId="71E6543B" w:rsidR="0018188D" w:rsidRDefault="00B35D81" w:rsidP="00B35D81">
      <w:pPr>
        <w:pStyle w:val="Heading2"/>
        <w:tabs>
          <w:tab w:val="left" w:pos="957"/>
        </w:tabs>
        <w:ind w:left="956"/>
      </w:pPr>
      <w:bookmarkStart w:id="16" w:name="1.2_Persons_to_Whom_the_Code_Applies"/>
      <w:bookmarkStart w:id="17" w:name="_bookmark2"/>
      <w:bookmarkStart w:id="18" w:name="_Toc453340152"/>
      <w:bookmarkEnd w:id="16"/>
      <w:bookmarkEnd w:id="17"/>
      <w:r>
        <w:t xml:space="preserve">1. 2 </w:t>
      </w:r>
      <w:r w:rsidR="001361AF">
        <w:t>Affected Persons and Organizations</w:t>
      </w:r>
      <w:bookmarkEnd w:id="18"/>
    </w:p>
    <w:p w14:paraId="666758E2" w14:textId="77777777" w:rsidR="0018188D" w:rsidRDefault="00334386">
      <w:pPr>
        <w:pStyle w:val="BodyText"/>
        <w:spacing w:before="208"/>
        <w:ind w:left="1007"/>
      </w:pPr>
      <w:r>
        <w:t>The Code of Professional Conduct applies to:</w:t>
      </w:r>
    </w:p>
    <w:p w14:paraId="0E5A9CD6" w14:textId="77777777" w:rsidR="001361AF" w:rsidRPr="002E3DF0" w:rsidRDefault="001361AF" w:rsidP="001361AF">
      <w:pPr>
        <w:pStyle w:val="ListParagraph"/>
        <w:numPr>
          <w:ilvl w:val="0"/>
          <w:numId w:val="6"/>
        </w:numPr>
      </w:pPr>
      <w:r w:rsidRPr="002E3DF0">
        <w:t>CMMC-AB Certified Professional</w:t>
      </w:r>
    </w:p>
    <w:p w14:paraId="453F7F4E" w14:textId="77777777" w:rsidR="001361AF" w:rsidRPr="002E3DF0" w:rsidRDefault="001361AF" w:rsidP="001361AF">
      <w:pPr>
        <w:pStyle w:val="ListParagraph"/>
        <w:numPr>
          <w:ilvl w:val="0"/>
          <w:numId w:val="6"/>
        </w:numPr>
      </w:pPr>
      <w:r w:rsidRPr="002E3DF0">
        <w:t>CMMC-AB Certified Assessor</w:t>
      </w:r>
    </w:p>
    <w:p w14:paraId="3003B635" w14:textId="77777777" w:rsidR="001361AF" w:rsidRDefault="001361AF" w:rsidP="001361AF">
      <w:pPr>
        <w:pStyle w:val="ListParagraph"/>
        <w:numPr>
          <w:ilvl w:val="0"/>
          <w:numId w:val="6"/>
        </w:numPr>
      </w:pPr>
      <w:r w:rsidRPr="002E3DF0">
        <w:t>CMMC-AB Certified Instructor</w:t>
      </w:r>
    </w:p>
    <w:p w14:paraId="069EEFE7" w14:textId="1A661D34" w:rsidR="0079313C" w:rsidRDefault="0079313C" w:rsidP="001361AF">
      <w:pPr>
        <w:pStyle w:val="ListParagraph"/>
        <w:numPr>
          <w:ilvl w:val="0"/>
          <w:numId w:val="6"/>
        </w:numPr>
      </w:pPr>
      <w:r>
        <w:t>CMMC-AB Certified Master Instructor</w:t>
      </w:r>
    </w:p>
    <w:p w14:paraId="1971C967" w14:textId="77777777" w:rsidR="001361AF" w:rsidRPr="002E3DF0" w:rsidRDefault="001361AF" w:rsidP="001361AF">
      <w:pPr>
        <w:pStyle w:val="ListParagraph"/>
        <w:numPr>
          <w:ilvl w:val="0"/>
          <w:numId w:val="6"/>
        </w:numPr>
      </w:pPr>
      <w:r>
        <w:t>CMMC-AB Certified Quality Auditor</w:t>
      </w:r>
    </w:p>
    <w:p w14:paraId="3D482619" w14:textId="77777777" w:rsidR="001361AF" w:rsidRPr="002E3DF0" w:rsidRDefault="001361AF" w:rsidP="001361AF">
      <w:pPr>
        <w:pStyle w:val="ListParagraph"/>
        <w:numPr>
          <w:ilvl w:val="0"/>
          <w:numId w:val="6"/>
        </w:numPr>
      </w:pPr>
      <w:r w:rsidRPr="002E3DF0">
        <w:t>Certified Third Party Assessment Organization</w:t>
      </w:r>
    </w:p>
    <w:p w14:paraId="13EA50F8" w14:textId="3363FAAE" w:rsidR="001361AF" w:rsidRPr="002E3DF0" w:rsidRDefault="001361AF" w:rsidP="001361AF">
      <w:pPr>
        <w:pStyle w:val="ListParagraph"/>
        <w:numPr>
          <w:ilvl w:val="0"/>
          <w:numId w:val="6"/>
        </w:numPr>
      </w:pPr>
      <w:r>
        <w:t xml:space="preserve">CMMC-AB </w:t>
      </w:r>
      <w:r w:rsidRPr="002E3DF0">
        <w:t>Register Practitioner</w:t>
      </w:r>
    </w:p>
    <w:p w14:paraId="1F31034D" w14:textId="3DAD5A59" w:rsidR="001361AF" w:rsidRDefault="001361AF" w:rsidP="001361AF">
      <w:pPr>
        <w:pStyle w:val="ListParagraph"/>
        <w:numPr>
          <w:ilvl w:val="0"/>
          <w:numId w:val="6"/>
        </w:numPr>
      </w:pPr>
      <w:r>
        <w:t xml:space="preserve">CMMC-AB </w:t>
      </w:r>
      <w:r w:rsidRPr="002E3DF0">
        <w:t xml:space="preserve">Registered </w:t>
      </w:r>
      <w:r w:rsidR="003E3B13">
        <w:t>Provider Organization</w:t>
      </w:r>
    </w:p>
    <w:p w14:paraId="3E6FD6B5" w14:textId="28665427" w:rsidR="003E3B13" w:rsidRDefault="003E3B13" w:rsidP="001361AF">
      <w:pPr>
        <w:pStyle w:val="ListParagraph"/>
        <w:numPr>
          <w:ilvl w:val="0"/>
          <w:numId w:val="6"/>
        </w:numPr>
      </w:pPr>
      <w:r>
        <w:t>Licensed Partner Publisher</w:t>
      </w:r>
    </w:p>
    <w:p w14:paraId="638CB771" w14:textId="78B7176F" w:rsidR="003E3B13" w:rsidRPr="002E3DF0" w:rsidRDefault="003E3B13" w:rsidP="001361AF">
      <w:pPr>
        <w:pStyle w:val="ListParagraph"/>
        <w:numPr>
          <w:ilvl w:val="0"/>
          <w:numId w:val="6"/>
        </w:numPr>
      </w:pPr>
      <w:r>
        <w:t>Licensed Training Provider</w:t>
      </w:r>
    </w:p>
    <w:p w14:paraId="35319591" w14:textId="77777777" w:rsidR="0018188D" w:rsidRDefault="0018188D">
      <w:pPr>
        <w:pStyle w:val="BodyText"/>
        <w:rPr>
          <w:sz w:val="20"/>
        </w:rPr>
      </w:pPr>
    </w:p>
    <w:p w14:paraId="4A43A435" w14:textId="77777777" w:rsidR="0018188D" w:rsidRDefault="0018188D">
      <w:pPr>
        <w:pStyle w:val="BodyText"/>
        <w:rPr>
          <w:sz w:val="20"/>
        </w:rPr>
      </w:pPr>
    </w:p>
    <w:p w14:paraId="1FFF5880" w14:textId="77777777" w:rsidR="0018188D" w:rsidRDefault="0018188D">
      <w:pPr>
        <w:pStyle w:val="BodyText"/>
        <w:rPr>
          <w:sz w:val="20"/>
        </w:rPr>
      </w:pPr>
    </w:p>
    <w:p w14:paraId="21F2F8C6" w14:textId="77777777" w:rsidR="0018188D" w:rsidRDefault="0018188D">
      <w:pPr>
        <w:pStyle w:val="BodyText"/>
        <w:rPr>
          <w:sz w:val="20"/>
        </w:rPr>
      </w:pPr>
    </w:p>
    <w:p w14:paraId="013E8858" w14:textId="77777777" w:rsidR="0018188D" w:rsidRDefault="0018188D">
      <w:pPr>
        <w:pStyle w:val="BodyText"/>
        <w:rPr>
          <w:sz w:val="20"/>
        </w:rPr>
      </w:pPr>
    </w:p>
    <w:p w14:paraId="57014539" w14:textId="77777777" w:rsidR="0018188D" w:rsidRDefault="0018188D">
      <w:pPr>
        <w:pStyle w:val="BodyText"/>
        <w:rPr>
          <w:sz w:val="20"/>
        </w:rPr>
      </w:pPr>
    </w:p>
    <w:p w14:paraId="66C990D2" w14:textId="77777777" w:rsidR="0018188D" w:rsidRDefault="0018188D">
      <w:pPr>
        <w:pStyle w:val="BodyText"/>
        <w:rPr>
          <w:sz w:val="20"/>
        </w:rPr>
      </w:pPr>
    </w:p>
    <w:p w14:paraId="5DC5A9EB" w14:textId="77777777" w:rsidR="0018188D" w:rsidRDefault="0018188D">
      <w:pPr>
        <w:pStyle w:val="BodyText"/>
        <w:rPr>
          <w:sz w:val="20"/>
        </w:rPr>
      </w:pPr>
    </w:p>
    <w:p w14:paraId="03149037" w14:textId="77777777" w:rsidR="0018188D" w:rsidRDefault="0018188D">
      <w:pPr>
        <w:pStyle w:val="BodyText"/>
        <w:rPr>
          <w:sz w:val="20"/>
        </w:rPr>
      </w:pPr>
    </w:p>
    <w:p w14:paraId="46ED3A6A" w14:textId="77777777" w:rsidR="0018188D" w:rsidRDefault="0018188D">
      <w:pPr>
        <w:pStyle w:val="BodyText"/>
        <w:rPr>
          <w:sz w:val="20"/>
        </w:rPr>
      </w:pPr>
    </w:p>
    <w:p w14:paraId="15E6C356" w14:textId="77777777" w:rsidR="0018188D" w:rsidRDefault="0018188D">
      <w:pPr>
        <w:pStyle w:val="BodyText"/>
        <w:rPr>
          <w:sz w:val="20"/>
        </w:rPr>
      </w:pPr>
    </w:p>
    <w:p w14:paraId="50E08804" w14:textId="77777777" w:rsidR="0018188D" w:rsidRDefault="0018188D">
      <w:pPr>
        <w:pStyle w:val="BodyText"/>
        <w:rPr>
          <w:sz w:val="20"/>
        </w:rPr>
      </w:pPr>
    </w:p>
    <w:p w14:paraId="50CEF01F" w14:textId="77777777" w:rsidR="0018188D" w:rsidRDefault="0018188D">
      <w:pPr>
        <w:pStyle w:val="BodyText"/>
        <w:rPr>
          <w:sz w:val="20"/>
        </w:rPr>
      </w:pPr>
    </w:p>
    <w:p w14:paraId="2DDEB9F7" w14:textId="77777777" w:rsidR="0018188D" w:rsidRDefault="0018188D">
      <w:pPr>
        <w:pStyle w:val="BodyText"/>
        <w:rPr>
          <w:sz w:val="20"/>
        </w:rPr>
      </w:pPr>
    </w:p>
    <w:p w14:paraId="5491175D" w14:textId="77777777" w:rsidR="0018188D" w:rsidRDefault="0018188D">
      <w:pPr>
        <w:pStyle w:val="BodyText"/>
        <w:rPr>
          <w:sz w:val="20"/>
        </w:rPr>
      </w:pPr>
    </w:p>
    <w:p w14:paraId="5D3A346F" w14:textId="77777777" w:rsidR="0018188D" w:rsidRDefault="0018188D">
      <w:pPr>
        <w:pStyle w:val="BodyText"/>
        <w:rPr>
          <w:sz w:val="20"/>
        </w:rPr>
      </w:pPr>
    </w:p>
    <w:p w14:paraId="1CFA6483" w14:textId="77777777" w:rsidR="0018188D" w:rsidRDefault="0018188D">
      <w:pPr>
        <w:pStyle w:val="BodyText"/>
        <w:rPr>
          <w:sz w:val="20"/>
        </w:rPr>
      </w:pPr>
    </w:p>
    <w:p w14:paraId="4CEEB56E" w14:textId="11404A79" w:rsidR="0018188D" w:rsidRDefault="00B35D81">
      <w:pPr>
        <w:pStyle w:val="BodyText"/>
        <w:spacing w:before="3"/>
        <w:rPr>
          <w:sz w:val="21"/>
        </w:rPr>
      </w:pPr>
      <w:r>
        <w:rPr>
          <w:noProof/>
          <w:lang w:bidi="ar-SA"/>
        </w:rPr>
        <mc:AlternateContent>
          <mc:Choice Requires="wps">
            <w:drawing>
              <wp:anchor distT="0" distB="0" distL="0" distR="0" simplePos="0" relativeHeight="251661312" behindDoc="1" locked="0" layoutInCell="1" allowOverlap="1" wp14:anchorId="38799C78" wp14:editId="108D2139">
                <wp:simplePos x="0" y="0"/>
                <wp:positionH relativeFrom="page">
                  <wp:posOffset>1074420</wp:posOffset>
                </wp:positionH>
                <wp:positionV relativeFrom="paragraph">
                  <wp:posOffset>183515</wp:posOffset>
                </wp:positionV>
                <wp:extent cx="571373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3730" cy="1270"/>
                        </a:xfrm>
                        <a:custGeom>
                          <a:avLst/>
                          <a:gdLst>
                            <a:gd name="T0" fmla="+- 0 1692 1692"/>
                            <a:gd name="T1" fmla="*/ T0 w 8998"/>
                            <a:gd name="T2" fmla="+- 0 10690 1692"/>
                            <a:gd name="T3" fmla="*/ T2 w 8998"/>
                          </a:gdLst>
                          <a:ahLst/>
                          <a:cxnLst>
                            <a:cxn ang="0">
                              <a:pos x="T1" y="0"/>
                            </a:cxn>
                            <a:cxn ang="0">
                              <a:pos x="T3" y="0"/>
                            </a:cxn>
                          </a:cxnLst>
                          <a:rect l="0" t="0" r="r" b="b"/>
                          <a:pathLst>
                            <a:path w="8998">
                              <a:moveTo>
                                <a:pt x="0" y="0"/>
                              </a:moveTo>
                              <a:lnTo>
                                <a:pt x="8998" y="0"/>
                              </a:lnTo>
                            </a:path>
                          </a:pathLst>
                        </a:custGeom>
                        <a:noFill/>
                        <a:ln w="6108">
                          <a:solidFill>
                            <a:srgbClr val="DADADA"/>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33103" id="Freeform 2" o:spid="_x0000_s1026" style="position:absolute;margin-left:84.6pt;margin-top:14.45pt;width:449.9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" path="m,l8998,e" filled="f" strokecolor="#dadada" strokeweight=".16967mm">
                <v:path arrowok="t" o:connecttype="custom" o:connectlocs="0,0;5713730,0" o:connectangles="0,0"/>
                <w10:wrap type="topAndBottom" anchorx="page"/>
              </v:shape>
            </w:pict>
          </mc:Fallback>
        </mc:AlternateContent>
      </w:r>
    </w:p>
    <w:p w14:paraId="7CB30D81" w14:textId="5ACD1A06" w:rsidR="0018188D" w:rsidRDefault="0018188D">
      <w:pPr>
        <w:pStyle w:val="ListParagraph"/>
        <w:numPr>
          <w:ilvl w:val="0"/>
          <w:numId w:val="3"/>
        </w:numPr>
        <w:tabs>
          <w:tab w:val="left" w:pos="164"/>
        </w:tabs>
        <w:spacing w:line="258" w:lineRule="exact"/>
        <w:ind w:left="8499" w:right="256" w:hanging="8500"/>
        <w:rPr>
          <w:rFonts w:ascii="Calibri"/>
        </w:rPr>
      </w:pPr>
    </w:p>
    <w:p w14:paraId="7C1A182D" w14:textId="77777777" w:rsidR="0018188D" w:rsidRDefault="0018188D">
      <w:pPr>
        <w:spacing w:line="258" w:lineRule="exact"/>
        <w:jc w:val="right"/>
        <w:rPr>
          <w:rFonts w:ascii="Calibri"/>
        </w:rPr>
        <w:sectPr w:rsidR="0018188D">
          <w:footerReference w:type="default" r:id="rId10"/>
          <w:pgSz w:w="12240" w:h="15840"/>
          <w:pgMar w:top="1500" w:right="1320" w:bottom="280" w:left="1340" w:header="0" w:footer="0" w:gutter="0"/>
          <w:cols w:space="720"/>
        </w:sectPr>
      </w:pPr>
    </w:p>
    <w:p w14:paraId="101E828B" w14:textId="77777777" w:rsidR="0018188D" w:rsidRDefault="0018188D">
      <w:pPr>
        <w:pStyle w:val="BodyText"/>
        <w:spacing w:before="7"/>
        <w:rPr>
          <w:rFonts w:ascii="Calibri"/>
          <w:sz w:val="10"/>
        </w:rPr>
      </w:pPr>
    </w:p>
    <w:p w14:paraId="7D82BC46" w14:textId="125BDB9F" w:rsidR="0018188D" w:rsidRPr="00B35D81" w:rsidRDefault="00B35D81" w:rsidP="00B35D81">
      <w:pPr>
        <w:pStyle w:val="Heading1"/>
        <w:numPr>
          <w:ilvl w:val="0"/>
          <w:numId w:val="30"/>
        </w:numPr>
        <w:jc w:val="left"/>
      </w:pPr>
      <w:bookmarkStart w:id="19" w:name="2_Principles"/>
      <w:bookmarkStart w:id="20" w:name="_bookmark3"/>
      <w:bookmarkEnd w:id="19"/>
      <w:bookmarkEnd w:id="20"/>
      <w:r>
        <w:t xml:space="preserve"> </w:t>
      </w:r>
      <w:bookmarkStart w:id="21" w:name="_Toc453340153"/>
      <w:r w:rsidR="0079313C" w:rsidRPr="00B35D81">
        <w:t xml:space="preserve">Guiding </w:t>
      </w:r>
      <w:r w:rsidR="00334386" w:rsidRPr="00B35D81">
        <w:t>Principles</w:t>
      </w:r>
      <w:bookmarkEnd w:id="21"/>
    </w:p>
    <w:p w14:paraId="1B7DC8F6" w14:textId="04CC85F2" w:rsidR="0018188D" w:rsidRDefault="00DC5D6E">
      <w:pPr>
        <w:pStyle w:val="BodyText"/>
        <w:spacing w:before="273" w:line="276" w:lineRule="auto"/>
        <w:ind w:left="805" w:right="806"/>
      </w:pPr>
      <w:r>
        <w:t>The</w:t>
      </w:r>
      <w:r w:rsidR="00334386">
        <w:t xml:space="preserve"> Code of Professional Conduct is </w:t>
      </w:r>
      <w:r>
        <w:t>defined by the</w:t>
      </w:r>
      <w:r w:rsidR="00334386">
        <w:t xml:space="preserve"> following </w:t>
      </w:r>
      <w:r>
        <w:t>guiding principles:</w:t>
      </w:r>
    </w:p>
    <w:p w14:paraId="253BC61C" w14:textId="74626509" w:rsidR="0079313C" w:rsidRDefault="0079313C" w:rsidP="0079313C">
      <w:pPr>
        <w:pStyle w:val="BodyText"/>
        <w:numPr>
          <w:ilvl w:val="0"/>
          <w:numId w:val="15"/>
        </w:numPr>
        <w:spacing w:before="273" w:line="276" w:lineRule="auto"/>
        <w:ind w:right="806"/>
      </w:pPr>
      <w:r>
        <w:t>Professionalism</w:t>
      </w:r>
    </w:p>
    <w:p w14:paraId="012BE4BC" w14:textId="432B8793" w:rsidR="0079313C" w:rsidRDefault="0079313C" w:rsidP="0079313C">
      <w:pPr>
        <w:pStyle w:val="BodyText"/>
        <w:numPr>
          <w:ilvl w:val="0"/>
          <w:numId w:val="15"/>
        </w:numPr>
        <w:spacing w:before="273" w:line="276" w:lineRule="auto"/>
        <w:ind w:right="806"/>
      </w:pPr>
      <w:r>
        <w:t>Objectivity</w:t>
      </w:r>
    </w:p>
    <w:p w14:paraId="7A0F9747" w14:textId="3D7E5281" w:rsidR="0079313C" w:rsidRDefault="0079313C" w:rsidP="0079313C">
      <w:pPr>
        <w:pStyle w:val="BodyText"/>
        <w:numPr>
          <w:ilvl w:val="0"/>
          <w:numId w:val="15"/>
        </w:numPr>
        <w:spacing w:before="273" w:line="276" w:lineRule="auto"/>
        <w:ind w:right="806"/>
      </w:pPr>
      <w:r>
        <w:t>Confidentiality</w:t>
      </w:r>
    </w:p>
    <w:p w14:paraId="77FCEF89" w14:textId="3C840FB5" w:rsidR="0079313C" w:rsidRDefault="0079313C" w:rsidP="0079313C">
      <w:pPr>
        <w:pStyle w:val="BodyText"/>
        <w:numPr>
          <w:ilvl w:val="0"/>
          <w:numId w:val="15"/>
        </w:numPr>
        <w:spacing w:before="273" w:line="276" w:lineRule="auto"/>
        <w:ind w:right="806"/>
      </w:pPr>
      <w:r>
        <w:t>Proper use of Methods</w:t>
      </w:r>
    </w:p>
    <w:p w14:paraId="315B58D0" w14:textId="186AF709" w:rsidR="0079313C" w:rsidRDefault="0079313C" w:rsidP="0079313C">
      <w:pPr>
        <w:pStyle w:val="BodyText"/>
        <w:numPr>
          <w:ilvl w:val="0"/>
          <w:numId w:val="15"/>
        </w:numPr>
        <w:spacing w:before="273" w:line="276" w:lineRule="auto"/>
        <w:ind w:right="806"/>
      </w:pPr>
      <w:r>
        <w:t>Information Integrity</w:t>
      </w:r>
    </w:p>
    <w:p w14:paraId="43933ED6" w14:textId="77777777" w:rsidR="0018188D" w:rsidRDefault="0018188D">
      <w:pPr>
        <w:pStyle w:val="BodyText"/>
        <w:spacing w:before="1"/>
        <w:rPr>
          <w:sz w:val="21"/>
        </w:rPr>
      </w:pPr>
    </w:p>
    <w:p w14:paraId="02DE7DCC" w14:textId="77777777" w:rsidR="0018188D" w:rsidRDefault="00334386">
      <w:pPr>
        <w:pStyle w:val="Heading2"/>
        <w:numPr>
          <w:ilvl w:val="1"/>
          <w:numId w:val="2"/>
        </w:numPr>
      </w:pPr>
      <w:bookmarkStart w:id="22" w:name="2.1_Professionalism"/>
      <w:bookmarkStart w:id="23" w:name="_bookmark4"/>
      <w:bookmarkStart w:id="24" w:name="_Toc453340154"/>
      <w:bookmarkEnd w:id="22"/>
      <w:bookmarkEnd w:id="23"/>
      <w:r>
        <w:t>Professionalism</w:t>
      </w:r>
      <w:bookmarkEnd w:id="24"/>
    </w:p>
    <w:p w14:paraId="2C8CBDB9" w14:textId="40DE98C6" w:rsidR="0018188D" w:rsidRDefault="00DC5D6E">
      <w:pPr>
        <w:pStyle w:val="BodyText"/>
        <w:spacing w:before="43" w:line="276" w:lineRule="auto"/>
        <w:ind w:left="809" w:right="851" w:firstLine="1"/>
      </w:pPr>
      <w:r>
        <w:t>Maintain a professional business posture at all times.</w:t>
      </w:r>
    </w:p>
    <w:p w14:paraId="2E57280B" w14:textId="77777777" w:rsidR="0018188D" w:rsidRDefault="00334386">
      <w:pPr>
        <w:pStyle w:val="Heading2"/>
        <w:numPr>
          <w:ilvl w:val="1"/>
          <w:numId w:val="2"/>
        </w:numPr>
        <w:spacing w:before="125"/>
      </w:pPr>
      <w:bookmarkStart w:id="25" w:name="2.2_Objectivity"/>
      <w:bookmarkStart w:id="26" w:name="_bookmark5"/>
      <w:bookmarkStart w:id="27" w:name="_Toc453340155"/>
      <w:bookmarkEnd w:id="25"/>
      <w:bookmarkEnd w:id="26"/>
      <w:r>
        <w:t>Objectivity</w:t>
      </w:r>
      <w:bookmarkEnd w:id="27"/>
    </w:p>
    <w:p w14:paraId="63D73165" w14:textId="0B332F88" w:rsidR="00DC5D6E" w:rsidRDefault="00890E80" w:rsidP="00DC5D6E">
      <w:pPr>
        <w:pStyle w:val="BodyText"/>
        <w:spacing w:before="45" w:line="276" w:lineRule="auto"/>
        <w:ind w:left="808" w:right="692" w:firstLine="1"/>
      </w:pPr>
      <w:ins w:id="28" w:author="Gilbert, Matt" w:date="2020-06-22T08:09:00Z">
        <w:r>
          <w:rPr>
            <w:color w:val="000000"/>
            <w:shd w:val="clear" w:color="auto" w:fill="FFFFFF"/>
          </w:rPr>
          <w:t>The principle of objectivity imposes the obligation to be impartial, intellectually honest, and free of conflicts of interest. </w:t>
        </w:r>
        <w:r>
          <w:rPr>
            <w:iCs/>
            <w:color w:val="000000"/>
            <w:bdr w:val="none" w:sz="0" w:space="0" w:color="auto" w:frame="1"/>
          </w:rPr>
          <w:t xml:space="preserve">A CMMC professional should </w:t>
        </w:r>
      </w:ins>
      <w:del w:id="29" w:author="Gilbert, Matt" w:date="2020-06-22T08:09:00Z">
        <w:r w:rsidR="00DC5D6E" w:rsidDel="00890E80">
          <w:delText>A</w:delText>
        </w:r>
      </w:del>
      <w:ins w:id="30" w:author="Gilbert, Matt" w:date="2020-06-22T08:09:00Z">
        <w:r>
          <w:t>a</w:t>
        </w:r>
      </w:ins>
      <w:r w:rsidR="00DC5D6E">
        <w:t>void the appearance of, or actual, conflicts of i</w:t>
      </w:r>
      <w:r w:rsidR="003E3B13">
        <w:t>nterest where possible, and full</w:t>
      </w:r>
      <w:ins w:id="31" w:author="Gilbert, Matt" w:date="2020-06-22T08:09:00Z">
        <w:r>
          <w:t>y</w:t>
        </w:r>
      </w:ins>
      <w:r w:rsidR="003E3B13">
        <w:t xml:space="preserve"> compl</w:t>
      </w:r>
      <w:ins w:id="32" w:author="Gilbert, Matt" w:date="2020-06-22T08:09:00Z">
        <w:r>
          <w:t>y</w:t>
        </w:r>
      </w:ins>
      <w:del w:id="33" w:author="Gilbert, Matt" w:date="2020-06-22T08:09:00Z">
        <w:r w:rsidR="003E3B13" w:rsidDel="00890E80">
          <w:delText>iance</w:delText>
        </w:r>
      </w:del>
      <w:r w:rsidR="003E3B13">
        <w:t xml:space="preserve"> with Conflict of Interest policies that may be signed as part of license agreements.</w:t>
      </w:r>
      <w:r w:rsidR="00DC5D6E">
        <w:t xml:space="preserve"> In the case where a perceived or management conflict</w:t>
      </w:r>
      <w:bookmarkStart w:id="34" w:name="2.3_Confidentiality"/>
      <w:bookmarkStart w:id="35" w:name="_bookmark6"/>
      <w:bookmarkEnd w:id="34"/>
      <w:bookmarkEnd w:id="35"/>
      <w:r w:rsidR="00DC5D6E">
        <w:t xml:space="preserve"> may be present, document and describe the conflict to all affected parties and secure agreement to continue.</w:t>
      </w:r>
    </w:p>
    <w:p w14:paraId="72BACA1D" w14:textId="7149C070" w:rsidR="00DC5D6E" w:rsidRDefault="00DC5D6E" w:rsidP="00DC5D6E">
      <w:pPr>
        <w:pStyle w:val="Heading2"/>
        <w:numPr>
          <w:ilvl w:val="1"/>
          <w:numId w:val="2"/>
        </w:numPr>
        <w:spacing w:before="125"/>
      </w:pPr>
      <w:bookmarkStart w:id="36" w:name="_Toc453340156"/>
      <w:r>
        <w:t>Confidentiality</w:t>
      </w:r>
      <w:bookmarkEnd w:id="36"/>
    </w:p>
    <w:p w14:paraId="40881E21" w14:textId="6643C436" w:rsidR="0018188D" w:rsidRDefault="00DC5D6E">
      <w:pPr>
        <w:pStyle w:val="BodyText"/>
        <w:spacing w:before="42" w:line="276" w:lineRule="auto"/>
        <w:ind w:left="810" w:right="838"/>
      </w:pPr>
      <w:r>
        <w:t xml:space="preserve">As a </w:t>
      </w:r>
      <w:r w:rsidR="00791A3A">
        <w:t>credentialed</w:t>
      </w:r>
      <w:r>
        <w:t>, registered, or accredited professional or organization</w:t>
      </w:r>
      <w:r w:rsidR="00976A8D">
        <w:t xml:space="preserve">, </w:t>
      </w:r>
      <w:ins w:id="37" w:author="Gilbert, Matt" w:date="2020-06-22T08:11:00Z">
        <w:r w:rsidR="00890E80">
          <w:t xml:space="preserve">you must </w:t>
        </w:r>
      </w:ins>
      <w:r w:rsidR="00976A8D">
        <w:t>maintain the confidentiality of customer and government data</w:t>
      </w:r>
      <w:ins w:id="38" w:author="Gilbert, Matt" w:date="2020-06-22T08:11:00Z">
        <w:r w:rsidR="00890E80">
          <w:t xml:space="preserve">.  </w:t>
        </w:r>
      </w:ins>
      <w:del w:id="39" w:author="Gilbert, Matt" w:date="2020-06-22T08:10:00Z">
        <w:r w:rsidR="00976A8D" w:rsidDel="00890E80">
          <w:delText xml:space="preserve">.  </w:delText>
        </w:r>
        <w:r w:rsidDel="00890E80">
          <w:delText xml:space="preserve"> </w:delText>
        </w:r>
      </w:del>
      <w:del w:id="40" w:author="Gilbert, Matt" w:date="2020-06-22T08:11:00Z">
        <w:r w:rsidDel="00890E80">
          <w:delText>y</w:delText>
        </w:r>
      </w:del>
      <w:ins w:id="41" w:author="Gilbert, Matt" w:date="2020-06-22T08:11:00Z">
        <w:r w:rsidR="00890E80">
          <w:t>Y</w:t>
        </w:r>
      </w:ins>
      <w:r>
        <w:t xml:space="preserve">ou may be made </w:t>
      </w:r>
      <w:del w:id="42" w:author="Gilbert, Matt" w:date="2020-06-22T08:11:00Z">
        <w:r w:rsidDel="00890E80">
          <w:delText xml:space="preserve">made </w:delText>
        </w:r>
      </w:del>
      <w:r>
        <w:t>aware of certain confidential information that is</w:t>
      </w:r>
      <w:del w:id="43" w:author="Gilbert, Matt" w:date="2020-06-22T08:11:00Z">
        <w:r w:rsidDel="00890E80">
          <w:delText xml:space="preserve"> </w:delText>
        </w:r>
      </w:del>
      <w:r w:rsidR="00334386">
        <w:t xml:space="preserve"> acquired in the performance of professional services, including</w:t>
      </w:r>
      <w:r>
        <w:t xml:space="preserve"> data, trade secrets, business strategies, security postures, and personal information that may be contained within the systems you are exposed to. Treat confidential inf</w:t>
      </w:r>
      <w:r w:rsidR="00791A3A">
        <w:t xml:space="preserve">ormation with the utmost care, </w:t>
      </w:r>
      <w:r>
        <w:t>and under no circumstances reveal information learned durin</w:t>
      </w:r>
      <w:r w:rsidR="00791A3A">
        <w:t>g the delivery of CMMC services to anyone who is not expressly authorized to view it.</w:t>
      </w:r>
    </w:p>
    <w:p w14:paraId="40F8B739" w14:textId="4FCFF755" w:rsidR="0018188D" w:rsidRDefault="0079313C">
      <w:pPr>
        <w:pStyle w:val="Heading2"/>
        <w:numPr>
          <w:ilvl w:val="1"/>
          <w:numId w:val="2"/>
        </w:numPr>
        <w:spacing w:before="126"/>
      </w:pPr>
      <w:bookmarkStart w:id="44" w:name="2.4_Adherence_to_CMMI_Institute_Material"/>
      <w:bookmarkStart w:id="45" w:name="_bookmark7"/>
      <w:bookmarkStart w:id="46" w:name="_Toc453340157"/>
      <w:bookmarkEnd w:id="44"/>
      <w:bookmarkEnd w:id="45"/>
      <w:r>
        <w:t>Proper Use of Methods</w:t>
      </w:r>
      <w:bookmarkEnd w:id="46"/>
    </w:p>
    <w:p w14:paraId="2099DA61" w14:textId="65F5303A" w:rsidR="0018188D" w:rsidRDefault="005B7DC6">
      <w:pPr>
        <w:pStyle w:val="BodyText"/>
        <w:spacing w:before="45" w:line="276" w:lineRule="auto"/>
        <w:ind w:left="809" w:right="572" w:firstLine="1"/>
      </w:pPr>
      <w:r>
        <w:t>Demonstrate integrity in the use of</w:t>
      </w:r>
      <w:r w:rsidR="00334386">
        <w:t xml:space="preserve"> </w:t>
      </w:r>
      <w:r w:rsidR="00334386">
        <w:rPr>
          <w:spacing w:val="-3"/>
        </w:rPr>
        <w:t xml:space="preserve">materials </w:t>
      </w:r>
      <w:r w:rsidR="00334386">
        <w:t>and methods as they are described</w:t>
      </w:r>
      <w:r w:rsidR="00334386">
        <w:rPr>
          <w:spacing w:val="-6"/>
        </w:rPr>
        <w:t xml:space="preserve"> </w:t>
      </w:r>
      <w:r>
        <w:t>by the CMMC AB in p</w:t>
      </w:r>
      <w:r w:rsidR="00D3262B">
        <w:t>olicies, methodologies</w:t>
      </w:r>
      <w:r>
        <w:t>, and training materials</w:t>
      </w:r>
      <w:r w:rsidR="00D3262B">
        <w:t xml:space="preserve">, </w:t>
      </w:r>
      <w:r w:rsidR="00334386">
        <w:t>and</w:t>
      </w:r>
      <w:r w:rsidR="00334386">
        <w:rPr>
          <w:spacing w:val="-5"/>
        </w:rPr>
        <w:t xml:space="preserve"> </w:t>
      </w:r>
      <w:r w:rsidR="00334386">
        <w:t>act</w:t>
      </w:r>
      <w:r w:rsidR="00334386">
        <w:rPr>
          <w:spacing w:val="-5"/>
        </w:rPr>
        <w:t xml:space="preserve"> </w:t>
      </w:r>
      <w:r w:rsidR="00334386">
        <w:t>in</w:t>
      </w:r>
      <w:r w:rsidR="00334386">
        <w:rPr>
          <w:spacing w:val="-7"/>
        </w:rPr>
        <w:t xml:space="preserve"> </w:t>
      </w:r>
      <w:r w:rsidR="00334386">
        <w:t>a</w:t>
      </w:r>
      <w:r w:rsidR="00334386">
        <w:rPr>
          <w:spacing w:val="-7"/>
        </w:rPr>
        <w:t xml:space="preserve"> </w:t>
      </w:r>
      <w:r w:rsidR="00334386">
        <w:t>manner</w:t>
      </w:r>
      <w:r w:rsidR="00334386">
        <w:rPr>
          <w:spacing w:val="-6"/>
        </w:rPr>
        <w:t xml:space="preserve"> </w:t>
      </w:r>
      <w:r w:rsidR="00334386">
        <w:t xml:space="preserve">consistent with the intent </w:t>
      </w:r>
      <w:r w:rsidR="00D3262B">
        <w:t xml:space="preserve">of the </w:t>
      </w:r>
      <w:r>
        <w:t>materials</w:t>
      </w:r>
      <w:r>
        <w:rPr>
          <w:spacing w:val="-3"/>
        </w:rPr>
        <w:t xml:space="preserve"> </w:t>
      </w:r>
      <w:r w:rsidR="00334386">
        <w:t xml:space="preserve">to preserve </w:t>
      </w:r>
      <w:r w:rsidR="00D3262B">
        <w:t>the integrity</w:t>
      </w:r>
      <w:r w:rsidR="00334386">
        <w:t xml:space="preserve"> of </w:t>
      </w:r>
      <w:r w:rsidR="008A198D">
        <w:t xml:space="preserve">CMMC </w:t>
      </w:r>
      <w:r>
        <w:t>service delivery.</w:t>
      </w:r>
    </w:p>
    <w:p w14:paraId="495B7874" w14:textId="3C812F42" w:rsidR="0018188D" w:rsidRDefault="00334386">
      <w:pPr>
        <w:pStyle w:val="Heading2"/>
        <w:numPr>
          <w:ilvl w:val="1"/>
          <w:numId w:val="2"/>
        </w:numPr>
        <w:spacing w:before="125"/>
      </w:pPr>
      <w:bookmarkStart w:id="47" w:name="2.5_Information_Integrity"/>
      <w:bookmarkStart w:id="48" w:name="_bookmark8"/>
      <w:bookmarkStart w:id="49" w:name="_Toc453340158"/>
      <w:bookmarkEnd w:id="47"/>
      <w:bookmarkEnd w:id="48"/>
      <w:r>
        <w:t>Information</w:t>
      </w:r>
      <w:r>
        <w:rPr>
          <w:spacing w:val="-5"/>
        </w:rPr>
        <w:t xml:space="preserve"> </w:t>
      </w:r>
      <w:r w:rsidR="0079313C">
        <w:t>Integrity</w:t>
      </w:r>
      <w:bookmarkEnd w:id="49"/>
    </w:p>
    <w:p w14:paraId="5528E357" w14:textId="6AD6BE09" w:rsidR="0018188D" w:rsidRDefault="005B7DC6">
      <w:pPr>
        <w:pStyle w:val="BodyText"/>
        <w:spacing w:before="42" w:line="276" w:lineRule="auto"/>
        <w:ind w:left="809" w:right="1009" w:firstLine="1"/>
      </w:pPr>
      <w:r>
        <w:lastRenderedPageBreak/>
        <w:t>R</w:t>
      </w:r>
      <w:r w:rsidR="00334386">
        <w:t xml:space="preserve">eport results from the delivery of </w:t>
      </w:r>
      <w:r>
        <w:t xml:space="preserve">CMMC </w:t>
      </w:r>
      <w:r w:rsidR="00334386">
        <w:t xml:space="preserve">services </w:t>
      </w:r>
      <w:r w:rsidR="00334386">
        <w:rPr>
          <w:spacing w:val="-4"/>
        </w:rPr>
        <w:t>completely</w:t>
      </w:r>
      <w:r>
        <w:rPr>
          <w:spacing w:val="-4"/>
        </w:rPr>
        <w:t xml:space="preserve"> and with integrity </w:t>
      </w:r>
      <w:r w:rsidR="0079313C">
        <w:rPr>
          <w:spacing w:val="-4"/>
        </w:rPr>
        <w:t>as required by your license or certification agreement.</w:t>
      </w:r>
    </w:p>
    <w:p w14:paraId="0592B113" w14:textId="77777777" w:rsidR="0018188D" w:rsidRDefault="0018188D">
      <w:pPr>
        <w:spacing w:line="276" w:lineRule="auto"/>
        <w:sectPr w:rsidR="0018188D">
          <w:footerReference w:type="default" r:id="rId11"/>
          <w:pgSz w:w="12240" w:h="15840"/>
          <w:pgMar w:top="1500" w:right="1320" w:bottom="1440" w:left="1340" w:header="0" w:footer="1258" w:gutter="0"/>
          <w:pgNumType w:start="3"/>
          <w:cols w:space="720"/>
        </w:sectPr>
      </w:pPr>
      <w:bookmarkStart w:id="50" w:name="2.6_Respect_for_Intellectual_Property"/>
      <w:bookmarkStart w:id="51" w:name="_bookmark9"/>
      <w:bookmarkEnd w:id="50"/>
      <w:bookmarkEnd w:id="51"/>
    </w:p>
    <w:p w14:paraId="25C9BEF2" w14:textId="4DC5AC1D" w:rsidR="002B59C8" w:rsidRDefault="00B35D81" w:rsidP="00B35D81">
      <w:pPr>
        <w:pStyle w:val="Heading1"/>
        <w:numPr>
          <w:ilvl w:val="0"/>
          <w:numId w:val="30"/>
        </w:numPr>
        <w:spacing w:before="66"/>
        <w:jc w:val="left"/>
      </w:pPr>
      <w:bookmarkStart w:id="52" w:name="3_Practices_of_the_Code"/>
      <w:bookmarkStart w:id="53" w:name="_bookmark10"/>
      <w:bookmarkEnd w:id="52"/>
      <w:bookmarkEnd w:id="53"/>
      <w:r>
        <w:lastRenderedPageBreak/>
        <w:t xml:space="preserve"> </w:t>
      </w:r>
      <w:bookmarkStart w:id="54" w:name="_Toc453340159"/>
      <w:r w:rsidR="00976A8D">
        <w:t>Practices</w:t>
      </w:r>
      <w:bookmarkStart w:id="55" w:name="3.1_Professionalism"/>
      <w:bookmarkStart w:id="56" w:name="_bookmark11"/>
      <w:bookmarkEnd w:id="54"/>
      <w:bookmarkEnd w:id="55"/>
      <w:bookmarkEnd w:id="56"/>
    </w:p>
    <w:p w14:paraId="5E108B6B" w14:textId="2C3A472F" w:rsidR="0018188D" w:rsidRDefault="00B35D81" w:rsidP="002B59C8">
      <w:pPr>
        <w:pStyle w:val="Heading2"/>
      </w:pPr>
      <w:bookmarkStart w:id="57" w:name="_Toc453340160"/>
      <w:r>
        <w:t xml:space="preserve">3.1 </w:t>
      </w:r>
      <w:r w:rsidR="00334386" w:rsidRPr="002B59C8">
        <w:t>Professionalism</w:t>
      </w:r>
      <w:bookmarkEnd w:id="57"/>
    </w:p>
    <w:p w14:paraId="7E4DE5E5" w14:textId="77777777" w:rsidR="002B59C8" w:rsidRPr="002B59C8" w:rsidRDefault="002B59C8" w:rsidP="002B59C8">
      <w:pPr>
        <w:pStyle w:val="Heading2"/>
      </w:pPr>
    </w:p>
    <w:p w14:paraId="3BC17F62" w14:textId="08855665" w:rsidR="0018188D" w:rsidRDefault="005B7DC6" w:rsidP="002B59C8">
      <w:pPr>
        <w:pStyle w:val="ListParagraph"/>
        <w:numPr>
          <w:ilvl w:val="0"/>
          <w:numId w:val="20"/>
        </w:numPr>
      </w:pPr>
      <w:r>
        <w:t>Maintain a</w:t>
      </w:r>
      <w:r w:rsidR="00976A8D">
        <w:t xml:space="preserve">n </w:t>
      </w:r>
      <w:r w:rsidR="00334386">
        <w:t xml:space="preserve">honest </w:t>
      </w:r>
      <w:r w:rsidRPr="002B59C8">
        <w:rPr>
          <w:spacing w:val="-3"/>
        </w:rPr>
        <w:t xml:space="preserve">disposition </w:t>
      </w:r>
      <w:r>
        <w:t xml:space="preserve">with </w:t>
      </w:r>
      <w:r w:rsidR="00D3262B">
        <w:t xml:space="preserve">colleagues </w:t>
      </w:r>
      <w:r w:rsidR="00976A8D">
        <w:t xml:space="preserve">that results </w:t>
      </w:r>
      <w:r>
        <w:t>in a</w:t>
      </w:r>
      <w:r w:rsidR="00976A8D">
        <w:t xml:space="preserve"> respectful exchange at all times.</w:t>
      </w:r>
    </w:p>
    <w:p w14:paraId="0940A194" w14:textId="77777777" w:rsidR="0018188D" w:rsidRDefault="0018188D" w:rsidP="002B59C8"/>
    <w:p w14:paraId="0F836F7A" w14:textId="0EBE0DA9" w:rsidR="0018188D" w:rsidRDefault="005B7DC6" w:rsidP="002B59C8">
      <w:pPr>
        <w:pStyle w:val="ListParagraph"/>
        <w:numPr>
          <w:ilvl w:val="0"/>
          <w:numId w:val="20"/>
        </w:numPr>
      </w:pPr>
      <w:r>
        <w:t>Fulfill</w:t>
      </w:r>
      <w:r w:rsidR="00334386" w:rsidRPr="002B59C8">
        <w:rPr>
          <w:spacing w:val="-4"/>
        </w:rPr>
        <w:t xml:space="preserve"> </w:t>
      </w:r>
      <w:r w:rsidR="00976A8D" w:rsidRPr="002B59C8">
        <w:rPr>
          <w:spacing w:val="-4"/>
        </w:rPr>
        <w:t xml:space="preserve">all </w:t>
      </w:r>
      <w:r w:rsidR="00334386">
        <w:t>commitments</w:t>
      </w:r>
      <w:r w:rsidR="00334386" w:rsidRPr="002B59C8">
        <w:rPr>
          <w:spacing w:val="-8"/>
        </w:rPr>
        <w:t xml:space="preserve"> </w:t>
      </w:r>
      <w:r w:rsidR="00976A8D">
        <w:t>as defined by the contract, methods, or license, certification, or registration agreements.</w:t>
      </w:r>
    </w:p>
    <w:p w14:paraId="40586473" w14:textId="77777777" w:rsidR="0018188D" w:rsidRDefault="0018188D" w:rsidP="002B59C8">
      <w:pPr>
        <w:rPr>
          <w:sz w:val="23"/>
        </w:rPr>
      </w:pPr>
    </w:p>
    <w:p w14:paraId="1A127469" w14:textId="57492CB7" w:rsidR="0018188D" w:rsidRDefault="00976A8D" w:rsidP="002B59C8">
      <w:pPr>
        <w:pStyle w:val="ListParagraph"/>
        <w:numPr>
          <w:ilvl w:val="0"/>
          <w:numId w:val="20"/>
        </w:numPr>
      </w:pPr>
      <w:r>
        <w:t>Do not mislead or exaggerate the services that your</w:t>
      </w:r>
      <w:r w:rsidR="005B7DC6">
        <w:t xml:space="preserve"> </w:t>
      </w:r>
      <w:r>
        <w:t xml:space="preserve">accredited or registered </w:t>
      </w:r>
      <w:r w:rsidR="00334386">
        <w:t xml:space="preserve">organization is </w:t>
      </w:r>
      <w:r>
        <w:t>authorized to</w:t>
      </w:r>
      <w:r w:rsidR="00334386" w:rsidRPr="002B59C8">
        <w:rPr>
          <w:spacing w:val="-16"/>
        </w:rPr>
        <w:t xml:space="preserve"> </w:t>
      </w:r>
      <w:r w:rsidR="00334386">
        <w:t>deliver.</w:t>
      </w:r>
    </w:p>
    <w:p w14:paraId="43AE5450" w14:textId="77777777" w:rsidR="00976A8D" w:rsidRDefault="00976A8D" w:rsidP="002B59C8"/>
    <w:p w14:paraId="00EDF3CB" w14:textId="093353EF" w:rsidR="00976A8D" w:rsidRDefault="00976A8D" w:rsidP="002B59C8">
      <w:pPr>
        <w:pStyle w:val="ListParagraph"/>
        <w:numPr>
          <w:ilvl w:val="0"/>
          <w:numId w:val="20"/>
        </w:numPr>
      </w:pPr>
      <w:r>
        <w:t>Do not mislead or exaggerate the services that you, as a credentialed or registered individual, are authorized to deliver.</w:t>
      </w:r>
    </w:p>
    <w:p w14:paraId="51089172" w14:textId="77777777" w:rsidR="0018188D" w:rsidRDefault="0018188D" w:rsidP="002B59C8">
      <w:pPr>
        <w:rPr>
          <w:sz w:val="25"/>
        </w:rPr>
      </w:pPr>
    </w:p>
    <w:p w14:paraId="50C0B02F" w14:textId="5589776D" w:rsidR="0018188D" w:rsidRDefault="00976A8D" w:rsidP="002B59C8">
      <w:pPr>
        <w:pStyle w:val="ListParagraph"/>
        <w:numPr>
          <w:ilvl w:val="0"/>
          <w:numId w:val="20"/>
        </w:numPr>
      </w:pPr>
      <w:r>
        <w:t>As an</w:t>
      </w:r>
      <w:r w:rsidR="00AF2270">
        <w:t xml:space="preserve"> accredited organization, e</w:t>
      </w:r>
      <w:r w:rsidR="00334386">
        <w:t xml:space="preserve">nsure that only </w:t>
      </w:r>
      <w:r w:rsidR="00F7561A">
        <w:t>CMMC</w:t>
      </w:r>
      <w:r w:rsidR="00AF2270">
        <w:t>-</w:t>
      </w:r>
      <w:r>
        <w:t xml:space="preserve">AB </w:t>
      </w:r>
      <w:r w:rsidR="00AF2270">
        <w:t>Credentialed i</w:t>
      </w:r>
      <w:r w:rsidR="00334386">
        <w:t xml:space="preserve">ndividuals are delivering </w:t>
      </w:r>
      <w:r w:rsidR="00334386" w:rsidRPr="002B59C8">
        <w:rPr>
          <w:spacing w:val="-3"/>
        </w:rPr>
        <w:t>CMM</w:t>
      </w:r>
      <w:r w:rsidR="00F7561A" w:rsidRPr="002B59C8">
        <w:rPr>
          <w:spacing w:val="-3"/>
        </w:rPr>
        <w:t>C</w:t>
      </w:r>
      <w:r w:rsidR="00334386" w:rsidRPr="002B59C8">
        <w:rPr>
          <w:spacing w:val="-3"/>
        </w:rPr>
        <w:t xml:space="preserve"> </w:t>
      </w:r>
      <w:r w:rsidRPr="002B59C8">
        <w:rPr>
          <w:spacing w:val="-3"/>
        </w:rPr>
        <w:t xml:space="preserve">assessment or training </w:t>
      </w:r>
      <w:r w:rsidR="00334386">
        <w:t>services.</w:t>
      </w:r>
    </w:p>
    <w:p w14:paraId="0B33D8E3" w14:textId="77777777" w:rsidR="0018188D" w:rsidRDefault="0018188D" w:rsidP="002B59C8">
      <w:pPr>
        <w:rPr>
          <w:sz w:val="23"/>
        </w:rPr>
      </w:pPr>
    </w:p>
    <w:p w14:paraId="5F143FD3" w14:textId="00040C80" w:rsidR="0018188D" w:rsidRDefault="005B7DC6" w:rsidP="002B59C8">
      <w:pPr>
        <w:pStyle w:val="ListParagraph"/>
        <w:numPr>
          <w:ilvl w:val="0"/>
          <w:numId w:val="20"/>
        </w:numPr>
      </w:pPr>
      <w:r>
        <w:t xml:space="preserve">Deliver </w:t>
      </w:r>
      <w:r w:rsidR="00334386">
        <w:t>CMM</w:t>
      </w:r>
      <w:r w:rsidR="00F7561A">
        <w:t>C</w:t>
      </w:r>
      <w:r w:rsidR="00334386">
        <w:t xml:space="preserve"> services according to the agreements with </w:t>
      </w:r>
      <w:r w:rsidR="00334386" w:rsidRPr="002B59C8">
        <w:rPr>
          <w:spacing w:val="-3"/>
        </w:rPr>
        <w:t xml:space="preserve">your </w:t>
      </w:r>
      <w:r w:rsidR="00334386">
        <w:t>customer and the CMM</w:t>
      </w:r>
      <w:r w:rsidR="00F7561A">
        <w:t xml:space="preserve">C </w:t>
      </w:r>
      <w:r>
        <w:t>Accreditation Body.</w:t>
      </w:r>
    </w:p>
    <w:p w14:paraId="26E166CF" w14:textId="77777777" w:rsidR="0018188D" w:rsidRDefault="0018188D" w:rsidP="002B59C8">
      <w:pPr>
        <w:rPr>
          <w:sz w:val="23"/>
        </w:rPr>
      </w:pPr>
    </w:p>
    <w:p w14:paraId="71BEBB48" w14:textId="5D9E7537" w:rsidR="0018188D" w:rsidRDefault="005B7DC6" w:rsidP="002B59C8">
      <w:pPr>
        <w:pStyle w:val="ListParagraph"/>
        <w:numPr>
          <w:ilvl w:val="0"/>
          <w:numId w:val="20"/>
        </w:numPr>
      </w:pPr>
      <w:r w:rsidRPr="002B59C8">
        <w:rPr>
          <w:spacing w:val="-6"/>
        </w:rPr>
        <w:t xml:space="preserve">Do </w:t>
      </w:r>
      <w:r>
        <w:t>misrepresent</w:t>
      </w:r>
      <w:r w:rsidR="00334386">
        <w:t xml:space="preserve"> </w:t>
      </w:r>
      <w:r w:rsidR="00334386" w:rsidRPr="002B59C8">
        <w:rPr>
          <w:spacing w:val="-3"/>
        </w:rPr>
        <w:t xml:space="preserve">your </w:t>
      </w:r>
      <w:r w:rsidR="00334386">
        <w:t xml:space="preserve">organization, such as </w:t>
      </w:r>
      <w:r w:rsidR="00976A8D">
        <w:t xml:space="preserve">selling </w:t>
      </w:r>
      <w:r>
        <w:t>services for which you are not accredited</w:t>
      </w:r>
      <w:r w:rsidR="00AF2270">
        <w:t xml:space="preserve"> to deliver</w:t>
      </w:r>
      <w:r>
        <w:t>,</w:t>
      </w:r>
      <w:r w:rsidR="00334386">
        <w:t xml:space="preserve"> falsifying </w:t>
      </w:r>
      <w:r w:rsidR="00976A8D">
        <w:t>records</w:t>
      </w:r>
      <w:r>
        <w:t xml:space="preserve"> or experience, </w:t>
      </w:r>
      <w:r w:rsidR="00334386">
        <w:t>or</w:t>
      </w:r>
      <w:r w:rsidR="00334386" w:rsidRPr="002B59C8">
        <w:rPr>
          <w:spacing w:val="-4"/>
        </w:rPr>
        <w:t xml:space="preserve"> </w:t>
      </w:r>
      <w:r w:rsidRPr="002B59C8">
        <w:rPr>
          <w:spacing w:val="-4"/>
        </w:rPr>
        <w:t xml:space="preserve">proposing </w:t>
      </w:r>
      <w:r w:rsidR="00976A8D" w:rsidRPr="002B59C8">
        <w:rPr>
          <w:spacing w:val="-4"/>
        </w:rPr>
        <w:t>fees that are far below the level of effort that is required.</w:t>
      </w:r>
    </w:p>
    <w:p w14:paraId="71A29D55" w14:textId="77777777" w:rsidR="00AF2270" w:rsidRDefault="00AF2270" w:rsidP="002B59C8"/>
    <w:p w14:paraId="656F8894" w14:textId="30E18774" w:rsidR="0018188D" w:rsidRDefault="00AF2270" w:rsidP="002B59C8">
      <w:pPr>
        <w:pStyle w:val="ListParagraph"/>
        <w:numPr>
          <w:ilvl w:val="0"/>
          <w:numId w:val="20"/>
        </w:numPr>
      </w:pPr>
      <w:r w:rsidRPr="002B59C8">
        <w:rPr>
          <w:spacing w:val="-6"/>
        </w:rPr>
        <w:t xml:space="preserve">Avoid </w:t>
      </w:r>
      <w:r w:rsidR="002B0755" w:rsidRPr="002B59C8">
        <w:rPr>
          <w:spacing w:val="-6"/>
        </w:rPr>
        <w:t xml:space="preserve">all real and perceived </w:t>
      </w:r>
      <w:r w:rsidRPr="002B59C8">
        <w:rPr>
          <w:spacing w:val="-6"/>
        </w:rPr>
        <w:t>Conflict</w:t>
      </w:r>
      <w:r w:rsidR="002B0755" w:rsidRPr="002B59C8">
        <w:rPr>
          <w:spacing w:val="-6"/>
        </w:rPr>
        <w:t>s</w:t>
      </w:r>
      <w:r w:rsidRPr="002B59C8">
        <w:rPr>
          <w:spacing w:val="-6"/>
        </w:rPr>
        <w:t xml:space="preserve"> of Interest</w:t>
      </w:r>
      <w:r w:rsidR="002B0755">
        <w:t xml:space="preserve"> to the extend possible. </w:t>
      </w:r>
      <w:r w:rsidR="00334386">
        <w:t xml:space="preserve">When conflicts </w:t>
      </w:r>
      <w:r w:rsidR="003E3C31" w:rsidRPr="002B59C8">
        <w:rPr>
          <w:spacing w:val="-3"/>
        </w:rPr>
        <w:t xml:space="preserve">are </w:t>
      </w:r>
      <w:r w:rsidR="00334386">
        <w:t xml:space="preserve">unavoidable, disclose </w:t>
      </w:r>
      <w:r w:rsidR="003E3C31">
        <w:t>them transparently</w:t>
      </w:r>
      <w:r w:rsidR="00334386">
        <w:t xml:space="preserve"> to affected stakeholders, including</w:t>
      </w:r>
      <w:r w:rsidR="00334386" w:rsidRPr="002B59C8">
        <w:rPr>
          <w:spacing w:val="-5"/>
        </w:rPr>
        <w:t xml:space="preserve"> </w:t>
      </w:r>
      <w:r w:rsidR="00334386">
        <w:t>your</w:t>
      </w:r>
      <w:r w:rsidR="00334386" w:rsidRPr="002B59C8">
        <w:rPr>
          <w:spacing w:val="-4"/>
        </w:rPr>
        <w:t xml:space="preserve"> </w:t>
      </w:r>
      <w:r w:rsidR="00334386">
        <w:t>own</w:t>
      </w:r>
      <w:r w:rsidR="00334386" w:rsidRPr="002B59C8">
        <w:rPr>
          <w:spacing w:val="-4"/>
        </w:rPr>
        <w:t xml:space="preserve"> </w:t>
      </w:r>
      <w:r w:rsidR="003E3C31">
        <w:t xml:space="preserve">organization </w:t>
      </w:r>
      <w:r w:rsidR="005864E8">
        <w:t>and</w:t>
      </w:r>
      <w:r w:rsidR="00334386" w:rsidRPr="002B59C8">
        <w:rPr>
          <w:spacing w:val="-7"/>
        </w:rPr>
        <w:t xml:space="preserve"> </w:t>
      </w:r>
      <w:r w:rsidR="003E3C31">
        <w:t>your</w:t>
      </w:r>
      <w:r w:rsidR="00334386" w:rsidRPr="002B59C8">
        <w:rPr>
          <w:spacing w:val="-6"/>
        </w:rPr>
        <w:t xml:space="preserve"> </w:t>
      </w:r>
      <w:r w:rsidR="00334386">
        <w:t>customer.</w:t>
      </w:r>
      <w:r w:rsidR="00334386" w:rsidRPr="002B59C8">
        <w:rPr>
          <w:spacing w:val="-13"/>
        </w:rPr>
        <w:t xml:space="preserve"> </w:t>
      </w:r>
      <w:r w:rsidR="00334386" w:rsidRPr="002B59C8">
        <w:rPr>
          <w:spacing w:val="-5"/>
        </w:rPr>
        <w:t xml:space="preserve">Take </w:t>
      </w:r>
      <w:r w:rsidR="00334386">
        <w:t xml:space="preserve">action to </w:t>
      </w:r>
      <w:r w:rsidR="00334386" w:rsidRPr="002B59C8">
        <w:rPr>
          <w:spacing w:val="-3"/>
        </w:rPr>
        <w:t xml:space="preserve">minimize </w:t>
      </w:r>
      <w:r w:rsidR="00334386">
        <w:t>the impact or eliminate the</w:t>
      </w:r>
      <w:r w:rsidR="00334386" w:rsidRPr="002B59C8">
        <w:rPr>
          <w:spacing w:val="-10"/>
        </w:rPr>
        <w:t xml:space="preserve"> </w:t>
      </w:r>
      <w:r w:rsidR="00334386">
        <w:t>conflict.</w:t>
      </w:r>
    </w:p>
    <w:p w14:paraId="57164388" w14:textId="77777777" w:rsidR="002B0755" w:rsidRDefault="002B0755" w:rsidP="002B59C8"/>
    <w:p w14:paraId="02D788A2" w14:textId="39D0AD71" w:rsidR="0018188D" w:rsidRPr="002B59C8" w:rsidRDefault="00AF2270" w:rsidP="002B59C8">
      <w:pPr>
        <w:pStyle w:val="ListParagraph"/>
        <w:numPr>
          <w:ilvl w:val="0"/>
          <w:numId w:val="20"/>
        </w:numPr>
        <w:rPr>
          <w:sz w:val="24"/>
        </w:rPr>
      </w:pPr>
      <w:r>
        <w:t>Under no circumstances are credentialed or registered individuals permitted to conduct a certified assessment, or participate on a certified assessment team, if they have also served as a consultant to prepare the organization for that assessment.  Consulting is defined as “providing direct assistance to the creation of processes, training, and technology required to meet the intent of CMMC controls and processes.”</w:t>
      </w:r>
    </w:p>
    <w:p w14:paraId="12493EC9" w14:textId="068C0256" w:rsidR="0018188D" w:rsidRPr="002B59C8" w:rsidRDefault="0018188D" w:rsidP="002B59C8"/>
    <w:p w14:paraId="0C29A2CF" w14:textId="7E501896" w:rsidR="002B0755" w:rsidRPr="002B59C8" w:rsidRDefault="00AF2270" w:rsidP="002B59C8">
      <w:pPr>
        <w:pStyle w:val="ListParagraph"/>
        <w:numPr>
          <w:ilvl w:val="0"/>
          <w:numId w:val="20"/>
        </w:numPr>
        <w:rPr>
          <w:sz w:val="25"/>
        </w:rPr>
      </w:pPr>
      <w:r>
        <w:t>For C3PAOs, e</w:t>
      </w:r>
      <w:r w:rsidR="00334386">
        <w:t xml:space="preserve">nsure that when your </w:t>
      </w:r>
      <w:r w:rsidR="00334386" w:rsidRPr="002B59C8">
        <w:rPr>
          <w:spacing w:val="-12"/>
        </w:rPr>
        <w:t xml:space="preserve">sponsored </w:t>
      </w:r>
      <w:r w:rsidR="005864E8">
        <w:t>CMMC</w:t>
      </w:r>
      <w:r>
        <w:t xml:space="preserve">-Credentialed </w:t>
      </w:r>
      <w:r w:rsidR="00D3262B">
        <w:t xml:space="preserve">individuals </w:t>
      </w:r>
      <w:r w:rsidR="00334386">
        <w:t>are</w:t>
      </w:r>
      <w:r w:rsidR="00334386" w:rsidRPr="002B59C8">
        <w:rPr>
          <w:spacing w:val="-6"/>
        </w:rPr>
        <w:t xml:space="preserve"> </w:t>
      </w:r>
      <w:r w:rsidR="00334386">
        <w:t>performing</w:t>
      </w:r>
      <w:r w:rsidR="00334386" w:rsidRPr="002B59C8">
        <w:rPr>
          <w:spacing w:val="-6"/>
        </w:rPr>
        <w:t xml:space="preserve"> </w:t>
      </w:r>
      <w:r w:rsidR="00334386">
        <w:t>services</w:t>
      </w:r>
      <w:r w:rsidR="00334386" w:rsidRPr="002B59C8">
        <w:rPr>
          <w:spacing w:val="-6"/>
        </w:rPr>
        <w:t xml:space="preserve"> </w:t>
      </w:r>
      <w:r w:rsidR="00334386">
        <w:t>for</w:t>
      </w:r>
      <w:r w:rsidR="00334386" w:rsidRPr="002B59C8">
        <w:rPr>
          <w:spacing w:val="-5"/>
        </w:rPr>
        <w:t xml:space="preserve"> </w:t>
      </w:r>
      <w:r w:rsidR="00334386">
        <w:t>another</w:t>
      </w:r>
      <w:r w:rsidR="00334386" w:rsidRPr="002B59C8">
        <w:rPr>
          <w:spacing w:val="-5"/>
        </w:rPr>
        <w:t xml:space="preserve"> party, </w:t>
      </w:r>
      <w:r w:rsidR="00334386">
        <w:t>they</w:t>
      </w:r>
      <w:r w:rsidR="00334386" w:rsidRPr="002B59C8">
        <w:rPr>
          <w:spacing w:val="-8"/>
        </w:rPr>
        <w:t xml:space="preserve"> </w:t>
      </w:r>
      <w:r w:rsidR="00334386">
        <w:t>do</w:t>
      </w:r>
      <w:r w:rsidR="00334386" w:rsidRPr="002B59C8">
        <w:rPr>
          <w:spacing w:val="-4"/>
        </w:rPr>
        <w:t xml:space="preserve"> </w:t>
      </w:r>
      <w:r w:rsidR="00334386">
        <w:t>not</w:t>
      </w:r>
      <w:r w:rsidR="00334386" w:rsidRPr="002B59C8">
        <w:rPr>
          <w:spacing w:val="-4"/>
        </w:rPr>
        <w:t xml:space="preserve"> </w:t>
      </w:r>
      <w:r w:rsidR="00334386">
        <w:t xml:space="preserve">actively solicit business from the customer for themselves or your organization. When approached by a customer </w:t>
      </w:r>
      <w:r w:rsidR="00334386" w:rsidRPr="002B59C8">
        <w:rPr>
          <w:spacing w:val="-3"/>
        </w:rPr>
        <w:t xml:space="preserve">while </w:t>
      </w:r>
      <w:r w:rsidR="00334386">
        <w:t xml:space="preserve">performing services for another </w:t>
      </w:r>
      <w:r w:rsidR="00334386" w:rsidRPr="002B59C8">
        <w:rPr>
          <w:spacing w:val="-5"/>
        </w:rPr>
        <w:t xml:space="preserve">party, </w:t>
      </w:r>
      <w:r w:rsidR="005864E8" w:rsidRPr="002B59C8">
        <w:rPr>
          <w:spacing w:val="-3"/>
        </w:rPr>
        <w:t>CMMC</w:t>
      </w:r>
      <w:r w:rsidR="00334386">
        <w:t>-Credentialed Individuals are to defer the discussion to a time outside the scope of the immediate work.</w:t>
      </w:r>
    </w:p>
    <w:p w14:paraId="01982285" w14:textId="77777777" w:rsidR="002B0755" w:rsidRPr="002B0755" w:rsidRDefault="002B0755" w:rsidP="002B59C8">
      <w:pPr>
        <w:rPr>
          <w:sz w:val="25"/>
        </w:rPr>
      </w:pPr>
    </w:p>
    <w:p w14:paraId="06A8C039" w14:textId="116E5357" w:rsidR="0018188D" w:rsidRPr="002B59C8" w:rsidRDefault="002B0755" w:rsidP="002B59C8">
      <w:pPr>
        <w:pStyle w:val="ListParagraph"/>
        <w:numPr>
          <w:ilvl w:val="0"/>
          <w:numId w:val="20"/>
        </w:numPr>
        <w:rPr>
          <w:sz w:val="25"/>
        </w:rPr>
      </w:pPr>
      <w:r>
        <w:t>Do not make guarantees of assessment results.  This includes guarantees that an Organization will succeed in their assessment if they engage with a credentialed individual or accredited organization, or the offer of a “money back” guarantee.</w:t>
      </w:r>
      <w:r w:rsidR="00334386">
        <w:t xml:space="preserve"> </w:t>
      </w:r>
    </w:p>
    <w:p w14:paraId="2B6BC9A9" w14:textId="77777777" w:rsidR="0018188D" w:rsidRPr="002B0755" w:rsidRDefault="0018188D" w:rsidP="002B59C8">
      <w:pPr>
        <w:pStyle w:val="ListParagraph"/>
        <w:tabs>
          <w:tab w:val="left" w:pos="897"/>
          <w:tab w:val="left" w:pos="898"/>
        </w:tabs>
        <w:spacing w:line="276" w:lineRule="auto"/>
        <w:ind w:left="755" w:right="1049" w:firstLine="0"/>
        <w:jc w:val="center"/>
        <w:rPr>
          <w:sz w:val="25"/>
        </w:rPr>
        <w:sectPr w:rsidR="0018188D" w:rsidRPr="002B0755">
          <w:pgSz w:w="12240" w:h="15840"/>
          <w:pgMar w:top="1500" w:right="1320" w:bottom="1440" w:left="1340" w:header="0" w:footer="1258" w:gutter="0"/>
          <w:cols w:space="720"/>
        </w:sectPr>
      </w:pPr>
    </w:p>
    <w:p w14:paraId="346F1CEF" w14:textId="52C99157" w:rsidR="002B59C8" w:rsidRDefault="00B35D81" w:rsidP="002B59C8">
      <w:pPr>
        <w:pStyle w:val="Heading2"/>
      </w:pPr>
      <w:bookmarkStart w:id="58" w:name="3.3_Confidentiality"/>
      <w:bookmarkStart w:id="59" w:name="_bookmark13"/>
      <w:bookmarkStart w:id="60" w:name="_Toc453340161"/>
      <w:bookmarkEnd w:id="58"/>
      <w:bookmarkEnd w:id="59"/>
      <w:r>
        <w:lastRenderedPageBreak/>
        <w:t xml:space="preserve">3.2 </w:t>
      </w:r>
      <w:r w:rsidR="002B59C8" w:rsidRPr="002B59C8">
        <w:t>Confidentiality</w:t>
      </w:r>
      <w:bookmarkEnd w:id="60"/>
    </w:p>
    <w:p w14:paraId="3BD3D303" w14:textId="77777777" w:rsidR="002B59C8" w:rsidRPr="002B59C8" w:rsidRDefault="002B59C8" w:rsidP="002B59C8">
      <w:pPr>
        <w:pStyle w:val="Heading2"/>
      </w:pPr>
    </w:p>
    <w:p w14:paraId="1C9C7E5E" w14:textId="54247965" w:rsidR="0018188D" w:rsidRDefault="00334386" w:rsidP="002B59C8">
      <w:pPr>
        <w:pStyle w:val="ListParagraph"/>
        <w:numPr>
          <w:ilvl w:val="0"/>
          <w:numId w:val="21"/>
        </w:numPr>
      </w:pPr>
      <w:r>
        <w:t xml:space="preserve">Protect </w:t>
      </w:r>
      <w:r w:rsidR="002B0755">
        <w:t>customer data</w:t>
      </w:r>
      <w:r w:rsidRPr="002B59C8">
        <w:rPr>
          <w:spacing w:val="-5"/>
        </w:rPr>
        <w:t xml:space="preserve"> </w:t>
      </w:r>
      <w:r>
        <w:t xml:space="preserve">unless you </w:t>
      </w:r>
      <w:r w:rsidRPr="002B59C8">
        <w:rPr>
          <w:spacing w:val="-3"/>
        </w:rPr>
        <w:t xml:space="preserve">have explicit </w:t>
      </w:r>
      <w:r>
        <w:t>permission to disclose</w:t>
      </w:r>
      <w:r w:rsidRPr="002B59C8">
        <w:rPr>
          <w:spacing w:val="-23"/>
        </w:rPr>
        <w:t xml:space="preserve"> </w:t>
      </w:r>
      <w:r>
        <w:t>it.</w:t>
      </w:r>
    </w:p>
    <w:p w14:paraId="3AA8A8CD" w14:textId="77777777" w:rsidR="0018188D" w:rsidRDefault="0018188D" w:rsidP="002B59C8"/>
    <w:p w14:paraId="73609357" w14:textId="52D72ABD" w:rsidR="0018188D" w:rsidRDefault="00334386" w:rsidP="002B59C8">
      <w:pPr>
        <w:pStyle w:val="ListParagraph"/>
        <w:numPr>
          <w:ilvl w:val="0"/>
          <w:numId w:val="21"/>
        </w:numPr>
      </w:pPr>
      <w:r>
        <w:t xml:space="preserve">Proactively </w:t>
      </w:r>
      <w:r w:rsidR="002B0755">
        <w:t>dispose of</w:t>
      </w:r>
      <w:r>
        <w:t xml:space="preserve"> information that </w:t>
      </w:r>
      <w:r w:rsidR="002B0755">
        <w:t>can be described as</w:t>
      </w:r>
      <w:r>
        <w:t xml:space="preserve"> privileged information</w:t>
      </w:r>
      <w:r w:rsidR="002B0755">
        <w:t xml:space="preserve"> that is gathered during assessments or consulting</w:t>
      </w:r>
      <w:r>
        <w:t>. Exercise due care to ensure that confidential or privileged</w:t>
      </w:r>
      <w:r w:rsidRPr="002B59C8">
        <w:rPr>
          <w:spacing w:val="-7"/>
        </w:rPr>
        <w:t xml:space="preserve"> </w:t>
      </w:r>
      <w:r>
        <w:t>information</w:t>
      </w:r>
      <w:r w:rsidRPr="002B59C8">
        <w:rPr>
          <w:spacing w:val="-8"/>
        </w:rPr>
        <w:t xml:space="preserve"> </w:t>
      </w:r>
      <w:r>
        <w:t>remains</w:t>
      </w:r>
      <w:r w:rsidRPr="002B59C8">
        <w:rPr>
          <w:spacing w:val="-6"/>
        </w:rPr>
        <w:t xml:space="preserve"> </w:t>
      </w:r>
      <w:r>
        <w:t>so,</w:t>
      </w:r>
      <w:r w:rsidRPr="002B59C8">
        <w:rPr>
          <w:spacing w:val="-6"/>
        </w:rPr>
        <w:t xml:space="preserve"> </w:t>
      </w:r>
      <w:r>
        <w:t>even</w:t>
      </w:r>
      <w:r w:rsidRPr="002B59C8">
        <w:rPr>
          <w:spacing w:val="-7"/>
        </w:rPr>
        <w:t xml:space="preserve"> </w:t>
      </w:r>
      <w:r>
        <w:t>after</w:t>
      </w:r>
      <w:r w:rsidRPr="002B59C8">
        <w:rPr>
          <w:spacing w:val="-9"/>
        </w:rPr>
        <w:t xml:space="preserve"> </w:t>
      </w:r>
      <w:r>
        <w:t>a</w:t>
      </w:r>
      <w:r w:rsidRPr="002B59C8">
        <w:rPr>
          <w:spacing w:val="-6"/>
        </w:rPr>
        <w:t xml:space="preserve"> </w:t>
      </w:r>
      <w:r>
        <w:t>work</w:t>
      </w:r>
      <w:r w:rsidRPr="002B59C8">
        <w:rPr>
          <w:spacing w:val="-6"/>
        </w:rPr>
        <w:t xml:space="preserve"> </w:t>
      </w:r>
      <w:r>
        <w:t>engagement</w:t>
      </w:r>
      <w:r w:rsidRPr="002B59C8">
        <w:rPr>
          <w:spacing w:val="-6"/>
        </w:rPr>
        <w:t xml:space="preserve"> </w:t>
      </w:r>
      <w:r>
        <w:t>has</w:t>
      </w:r>
      <w:r w:rsidRPr="002B59C8">
        <w:rPr>
          <w:spacing w:val="-8"/>
        </w:rPr>
        <w:t xml:space="preserve"> </w:t>
      </w:r>
      <w:r>
        <w:t>ended.</w:t>
      </w:r>
    </w:p>
    <w:p w14:paraId="6EE78942" w14:textId="77777777" w:rsidR="00D3262B" w:rsidRDefault="00D3262B" w:rsidP="00D3262B"/>
    <w:p w14:paraId="61CC1FA9" w14:textId="77777777" w:rsidR="00D3262B" w:rsidRDefault="00D3262B" w:rsidP="00D3262B">
      <w:pPr>
        <w:pStyle w:val="ListParagraph"/>
        <w:ind w:left="720" w:firstLine="0"/>
      </w:pPr>
    </w:p>
    <w:p w14:paraId="5B016CC3" w14:textId="7548EC88" w:rsidR="0018188D" w:rsidRDefault="00334386" w:rsidP="002B59C8">
      <w:pPr>
        <w:pStyle w:val="ListParagraph"/>
        <w:numPr>
          <w:ilvl w:val="0"/>
          <w:numId w:val="21"/>
        </w:numPr>
      </w:pPr>
      <w:r>
        <w:t xml:space="preserve">Do not </w:t>
      </w:r>
      <w:r w:rsidR="002B0755">
        <w:t>copy materials or tools from external</w:t>
      </w:r>
      <w:r w:rsidRPr="002B59C8">
        <w:rPr>
          <w:spacing w:val="-4"/>
        </w:rPr>
        <w:t xml:space="preserve"> </w:t>
      </w:r>
      <w:r>
        <w:t>organization</w:t>
      </w:r>
      <w:r w:rsidR="002B0755">
        <w:t>s</w:t>
      </w:r>
      <w:r w:rsidRPr="002B59C8">
        <w:rPr>
          <w:spacing w:val="-8"/>
        </w:rPr>
        <w:t xml:space="preserve"> </w:t>
      </w:r>
      <w:r>
        <w:t>without</w:t>
      </w:r>
      <w:r w:rsidRPr="002B59C8">
        <w:rPr>
          <w:spacing w:val="-6"/>
        </w:rPr>
        <w:t xml:space="preserve"> </w:t>
      </w:r>
      <w:r>
        <w:t>explicit</w:t>
      </w:r>
      <w:r w:rsidRPr="002B59C8">
        <w:rPr>
          <w:spacing w:val="-5"/>
        </w:rPr>
        <w:t xml:space="preserve"> </w:t>
      </w:r>
      <w:r>
        <w:t>permission</w:t>
      </w:r>
      <w:r w:rsidRPr="002B59C8">
        <w:rPr>
          <w:spacing w:val="-6"/>
        </w:rPr>
        <w:t xml:space="preserve"> </w:t>
      </w:r>
      <w:r>
        <w:t>to</w:t>
      </w:r>
      <w:r w:rsidRPr="002B59C8">
        <w:rPr>
          <w:spacing w:val="-6"/>
        </w:rPr>
        <w:t xml:space="preserve"> </w:t>
      </w:r>
      <w:r>
        <w:t>do</w:t>
      </w:r>
      <w:r w:rsidRPr="002B59C8">
        <w:rPr>
          <w:spacing w:val="-8"/>
        </w:rPr>
        <w:t xml:space="preserve"> </w:t>
      </w:r>
      <w:r w:rsidR="002B0755">
        <w:t>so.</w:t>
      </w:r>
    </w:p>
    <w:p w14:paraId="60B64DEE" w14:textId="77777777" w:rsidR="0018188D" w:rsidRDefault="0018188D">
      <w:pPr>
        <w:pStyle w:val="BodyText"/>
        <w:rPr>
          <w:sz w:val="24"/>
        </w:rPr>
      </w:pPr>
    </w:p>
    <w:p w14:paraId="4CD87C2D" w14:textId="77777777" w:rsidR="0018188D" w:rsidRDefault="0018188D">
      <w:pPr>
        <w:pStyle w:val="BodyText"/>
        <w:spacing w:before="8"/>
        <w:rPr>
          <w:sz w:val="26"/>
        </w:rPr>
      </w:pPr>
    </w:p>
    <w:p w14:paraId="2820A696" w14:textId="6ABD6047" w:rsidR="0018188D" w:rsidRDefault="00334386" w:rsidP="00D3262B">
      <w:pPr>
        <w:pStyle w:val="Heading2"/>
        <w:numPr>
          <w:ilvl w:val="1"/>
          <w:numId w:val="21"/>
        </w:numPr>
      </w:pPr>
      <w:bookmarkStart w:id="61" w:name="3.4_Adherence_to_CMMI_Institute_Material"/>
      <w:bookmarkStart w:id="62" w:name="_bookmark14"/>
      <w:bookmarkStart w:id="63" w:name="_Toc453340162"/>
      <w:bookmarkEnd w:id="61"/>
      <w:bookmarkEnd w:id="62"/>
      <w:r>
        <w:t>Adherence to Materials and</w:t>
      </w:r>
      <w:r>
        <w:rPr>
          <w:spacing w:val="-8"/>
        </w:rPr>
        <w:t xml:space="preserve"> </w:t>
      </w:r>
      <w:r>
        <w:t>Methods</w:t>
      </w:r>
      <w:bookmarkEnd w:id="63"/>
    </w:p>
    <w:p w14:paraId="09A71AD7" w14:textId="77777777" w:rsidR="00D3262B" w:rsidRDefault="00D3262B" w:rsidP="00D3262B">
      <w:pPr>
        <w:pStyle w:val="Heading2"/>
        <w:ind w:left="1080"/>
      </w:pPr>
    </w:p>
    <w:p w14:paraId="07A392FA" w14:textId="3211B4EB" w:rsidR="0018188D" w:rsidRDefault="00334386" w:rsidP="00C83532">
      <w:pPr>
        <w:pStyle w:val="ListParagraph"/>
        <w:numPr>
          <w:ilvl w:val="0"/>
          <w:numId w:val="33"/>
        </w:numPr>
      </w:pPr>
      <w:r>
        <w:t xml:space="preserve">Maintain current knowledge of </w:t>
      </w:r>
      <w:r w:rsidR="005864E8">
        <w:t>CMMC</w:t>
      </w:r>
      <w:r>
        <w:t xml:space="preserve"> materials</w:t>
      </w:r>
      <w:r w:rsidR="002B0755">
        <w:t xml:space="preserve">. </w:t>
      </w:r>
      <w:r>
        <w:t xml:space="preserve"> Relevant materials include, but are not limited</w:t>
      </w:r>
      <w:r w:rsidRPr="00C83532">
        <w:rPr>
          <w:spacing w:val="-31"/>
        </w:rPr>
        <w:t xml:space="preserve"> </w:t>
      </w:r>
      <w:r>
        <w:t>to:</w:t>
      </w:r>
    </w:p>
    <w:p w14:paraId="4BEF3420" w14:textId="77777777" w:rsidR="002B0755" w:rsidRDefault="002B0755" w:rsidP="00C83532"/>
    <w:p w14:paraId="40BD7F22" w14:textId="155BDE22" w:rsidR="002B0755" w:rsidRDefault="002B0755" w:rsidP="00C83532">
      <w:pPr>
        <w:pStyle w:val="ListParagraph"/>
        <w:numPr>
          <w:ilvl w:val="1"/>
          <w:numId w:val="33"/>
        </w:numPr>
      </w:pPr>
      <w:r>
        <w:t>C3PAO Guide</w:t>
      </w:r>
    </w:p>
    <w:p w14:paraId="40C309CD" w14:textId="509E4EBC" w:rsidR="002B0755" w:rsidRDefault="002B0755" w:rsidP="00C83532">
      <w:pPr>
        <w:pStyle w:val="ListParagraph"/>
        <w:numPr>
          <w:ilvl w:val="1"/>
          <w:numId w:val="33"/>
        </w:numPr>
      </w:pPr>
      <w:r>
        <w:t>C3PAO License Agreement</w:t>
      </w:r>
    </w:p>
    <w:p w14:paraId="00657DF8" w14:textId="711CE3F9" w:rsidR="002B0755" w:rsidRDefault="002B0755" w:rsidP="00C83532">
      <w:pPr>
        <w:pStyle w:val="ListParagraph"/>
        <w:numPr>
          <w:ilvl w:val="1"/>
          <w:numId w:val="33"/>
        </w:numPr>
      </w:pPr>
      <w:r>
        <w:t>LPP License Agreement</w:t>
      </w:r>
    </w:p>
    <w:p w14:paraId="643F729D" w14:textId="395F31F1" w:rsidR="002B0755" w:rsidRDefault="003E3B13" w:rsidP="00C83532">
      <w:pPr>
        <w:pStyle w:val="ListParagraph"/>
        <w:numPr>
          <w:ilvl w:val="1"/>
          <w:numId w:val="33"/>
        </w:numPr>
      </w:pPr>
      <w:r>
        <w:t>LT</w:t>
      </w:r>
      <w:r w:rsidR="002B0755">
        <w:t>P License Agreement</w:t>
      </w:r>
    </w:p>
    <w:p w14:paraId="7C62B9B8" w14:textId="75392E05" w:rsidR="002B0755" w:rsidRDefault="002B0755" w:rsidP="00C83532">
      <w:pPr>
        <w:pStyle w:val="ListParagraph"/>
        <w:numPr>
          <w:ilvl w:val="1"/>
          <w:numId w:val="33"/>
        </w:numPr>
      </w:pPr>
      <w:r>
        <w:t>Code of Professional Conduct</w:t>
      </w:r>
    </w:p>
    <w:p w14:paraId="32AF8F89" w14:textId="633A4359" w:rsidR="002B0755" w:rsidRDefault="002B0755" w:rsidP="00C83532">
      <w:pPr>
        <w:pStyle w:val="ListParagraph"/>
        <w:numPr>
          <w:ilvl w:val="1"/>
          <w:numId w:val="33"/>
        </w:numPr>
      </w:pPr>
      <w:r>
        <w:t>Conflict of Interest Declaration</w:t>
      </w:r>
    </w:p>
    <w:p w14:paraId="11BC05DA" w14:textId="0B33DD54" w:rsidR="002B0755" w:rsidRDefault="002B0755" w:rsidP="00C83532">
      <w:pPr>
        <w:pStyle w:val="ListParagraph"/>
        <w:numPr>
          <w:ilvl w:val="1"/>
          <w:numId w:val="33"/>
        </w:numPr>
      </w:pPr>
      <w:r>
        <w:t>Register Professional Agreement</w:t>
      </w:r>
    </w:p>
    <w:p w14:paraId="2DA76E01" w14:textId="5D1E0530" w:rsidR="002B0755" w:rsidRDefault="002B0755" w:rsidP="00C83532">
      <w:pPr>
        <w:pStyle w:val="ListParagraph"/>
        <w:numPr>
          <w:ilvl w:val="1"/>
          <w:numId w:val="33"/>
        </w:numPr>
      </w:pPr>
      <w:r>
        <w:t xml:space="preserve">Registered </w:t>
      </w:r>
      <w:r w:rsidR="003E3B13">
        <w:t>Organization</w:t>
      </w:r>
      <w:r>
        <w:t xml:space="preserve"> Agreement</w:t>
      </w:r>
    </w:p>
    <w:p w14:paraId="0D9B2C71" w14:textId="77777777" w:rsidR="00B35D81" w:rsidRPr="00C83532" w:rsidRDefault="002B0755" w:rsidP="00C83532">
      <w:pPr>
        <w:pStyle w:val="ListParagraph"/>
        <w:numPr>
          <w:ilvl w:val="1"/>
          <w:numId w:val="33"/>
        </w:numPr>
        <w:rPr>
          <w:rFonts w:ascii="Courier New" w:hAnsi="Courier New"/>
        </w:rPr>
      </w:pPr>
      <w:r>
        <w:t>The CMMC Model</w:t>
      </w:r>
    </w:p>
    <w:p w14:paraId="3C6DA74C" w14:textId="15049EE7" w:rsidR="002B0755" w:rsidRPr="00C83532" w:rsidRDefault="002B0755" w:rsidP="00C83532">
      <w:pPr>
        <w:pStyle w:val="ListParagraph"/>
        <w:numPr>
          <w:ilvl w:val="1"/>
          <w:numId w:val="33"/>
        </w:numPr>
        <w:rPr>
          <w:rFonts w:ascii="Courier New" w:hAnsi="Courier New"/>
        </w:rPr>
      </w:pPr>
      <w:r>
        <w:t>The CMMC Assessment Guide</w:t>
      </w:r>
    </w:p>
    <w:p w14:paraId="0BFE4E36" w14:textId="6745DC4B" w:rsidR="002B0755" w:rsidRPr="00C83532" w:rsidRDefault="002B0755" w:rsidP="00C83532">
      <w:pPr>
        <w:pStyle w:val="ListParagraph"/>
        <w:numPr>
          <w:ilvl w:val="1"/>
          <w:numId w:val="33"/>
        </w:numPr>
        <w:rPr>
          <w:rFonts w:ascii="Courier New" w:hAnsi="Courier New"/>
        </w:rPr>
      </w:pPr>
      <w:r>
        <w:t>The CMMC Assessment Methodology CAM)</w:t>
      </w:r>
    </w:p>
    <w:p w14:paraId="085F15C0" w14:textId="77777777" w:rsidR="0018188D" w:rsidRDefault="0018188D" w:rsidP="00C83532">
      <w:pPr>
        <w:rPr>
          <w:sz w:val="24"/>
        </w:rPr>
      </w:pPr>
    </w:p>
    <w:p w14:paraId="42D20E3D" w14:textId="742269E8" w:rsidR="0018188D" w:rsidRDefault="002B0755" w:rsidP="00C83532">
      <w:pPr>
        <w:pStyle w:val="ListParagraph"/>
        <w:numPr>
          <w:ilvl w:val="0"/>
          <w:numId w:val="33"/>
        </w:numPr>
      </w:pPr>
      <w:r>
        <w:t>Maintain compliance with</w:t>
      </w:r>
      <w:r w:rsidR="00334386" w:rsidRPr="00C83532">
        <w:rPr>
          <w:spacing w:val="-2"/>
        </w:rPr>
        <w:t xml:space="preserve"> </w:t>
      </w:r>
      <w:r w:rsidR="005864E8" w:rsidRPr="00C83532">
        <w:rPr>
          <w:spacing w:val="-3"/>
        </w:rPr>
        <w:t>CMMC</w:t>
      </w:r>
      <w:r w:rsidR="002B59C8" w:rsidRPr="00C83532">
        <w:rPr>
          <w:spacing w:val="-3"/>
        </w:rPr>
        <w:t>-AB</w:t>
      </w:r>
      <w:r w:rsidR="00334386">
        <w:t xml:space="preserve"> </w:t>
      </w:r>
      <w:r w:rsidR="00334386" w:rsidRPr="00C83532">
        <w:rPr>
          <w:spacing w:val="-3"/>
        </w:rPr>
        <w:t xml:space="preserve">materials </w:t>
      </w:r>
      <w:r w:rsidR="00334386">
        <w:t>and</w:t>
      </w:r>
      <w:r w:rsidR="00334386" w:rsidRPr="00C83532">
        <w:rPr>
          <w:spacing w:val="-12"/>
        </w:rPr>
        <w:t xml:space="preserve"> </w:t>
      </w:r>
      <w:r w:rsidR="00334386" w:rsidRPr="00C83532">
        <w:rPr>
          <w:spacing w:val="-3"/>
        </w:rPr>
        <w:t>methods.</w:t>
      </w:r>
    </w:p>
    <w:p w14:paraId="0F790970" w14:textId="77777777" w:rsidR="0018188D" w:rsidRDefault="0018188D" w:rsidP="00C83532">
      <w:pPr>
        <w:sectPr w:rsidR="0018188D">
          <w:pgSz w:w="12240" w:h="15840"/>
          <w:pgMar w:top="1460" w:right="1320" w:bottom="1440" w:left="1340" w:header="0" w:footer="1258" w:gutter="0"/>
          <w:cols w:space="720"/>
        </w:sectPr>
      </w:pPr>
    </w:p>
    <w:p w14:paraId="316BC7E8" w14:textId="77777777" w:rsidR="0018188D" w:rsidRDefault="0018188D" w:rsidP="00C83532">
      <w:pPr>
        <w:rPr>
          <w:sz w:val="18"/>
        </w:rPr>
      </w:pPr>
    </w:p>
    <w:p w14:paraId="66227302" w14:textId="77777777" w:rsidR="0018188D" w:rsidRDefault="0018188D" w:rsidP="00C83532">
      <w:pPr>
        <w:rPr>
          <w:sz w:val="13"/>
        </w:rPr>
      </w:pPr>
    </w:p>
    <w:p w14:paraId="52D09F32" w14:textId="7449C90E" w:rsidR="0018188D" w:rsidRDefault="00334386" w:rsidP="00C83532">
      <w:pPr>
        <w:pStyle w:val="ListParagraph"/>
        <w:numPr>
          <w:ilvl w:val="0"/>
          <w:numId w:val="33"/>
        </w:numPr>
      </w:pPr>
      <w:r>
        <w:t xml:space="preserve">Do not create derivative works using </w:t>
      </w:r>
      <w:r w:rsidR="000A2A3E">
        <w:t>CMMC</w:t>
      </w:r>
      <w:r w:rsidR="002B0755">
        <w:t>-AB or DOD</w:t>
      </w:r>
      <w:r>
        <w:t xml:space="preserve"> Intellectual Property </w:t>
      </w:r>
      <w:r w:rsidR="003E3B13">
        <w:t>without explicit written permission by from the CMMC Accreditation Body.</w:t>
      </w:r>
    </w:p>
    <w:p w14:paraId="0B69F8CF" w14:textId="77777777" w:rsidR="002B0755" w:rsidRDefault="002B0755" w:rsidP="00C83532"/>
    <w:p w14:paraId="28782678" w14:textId="58A2701C" w:rsidR="0018188D" w:rsidRDefault="0079313C" w:rsidP="00C83532">
      <w:pPr>
        <w:pStyle w:val="ListParagraph"/>
        <w:numPr>
          <w:ilvl w:val="0"/>
          <w:numId w:val="33"/>
        </w:numPr>
      </w:pPr>
      <w:r>
        <w:t>For Assessors or assessment team members, p</w:t>
      </w:r>
      <w:r w:rsidR="00334386">
        <w:t>articipate actively and respect the boundaries of the role you are performing. Do not use the influence of a role in a manner that is inconsistent with the</w:t>
      </w:r>
      <w:r w:rsidR="00334386" w:rsidRPr="00C83532">
        <w:rPr>
          <w:spacing w:val="-3"/>
        </w:rPr>
        <w:t xml:space="preserve"> </w:t>
      </w:r>
      <w:r w:rsidRPr="00C83532">
        <w:rPr>
          <w:spacing w:val="-3"/>
        </w:rPr>
        <w:t xml:space="preserve">Assessment </w:t>
      </w:r>
      <w:r>
        <w:t>method or guide,</w:t>
      </w:r>
    </w:p>
    <w:p w14:paraId="24689340" w14:textId="77777777" w:rsidR="0018188D" w:rsidRDefault="0018188D" w:rsidP="00C83532">
      <w:pPr>
        <w:rPr>
          <w:sz w:val="25"/>
        </w:rPr>
      </w:pPr>
    </w:p>
    <w:p w14:paraId="5AE5C6EE" w14:textId="334D31BF" w:rsidR="0018188D" w:rsidRDefault="00334386" w:rsidP="00C83532">
      <w:pPr>
        <w:pStyle w:val="ListParagraph"/>
        <w:numPr>
          <w:ilvl w:val="0"/>
          <w:numId w:val="33"/>
        </w:numPr>
      </w:pPr>
      <w:r>
        <w:t>Do</w:t>
      </w:r>
      <w:r w:rsidRPr="00C83532">
        <w:rPr>
          <w:spacing w:val="-5"/>
        </w:rPr>
        <w:t xml:space="preserve"> </w:t>
      </w:r>
      <w:r>
        <w:t>not</w:t>
      </w:r>
      <w:r w:rsidRPr="00C83532">
        <w:rPr>
          <w:spacing w:val="-5"/>
        </w:rPr>
        <w:t xml:space="preserve"> </w:t>
      </w:r>
      <w:r>
        <w:t>make</w:t>
      </w:r>
      <w:r w:rsidRPr="00C83532">
        <w:rPr>
          <w:spacing w:val="-7"/>
        </w:rPr>
        <w:t xml:space="preserve"> </w:t>
      </w:r>
      <w:r>
        <w:t>assertions</w:t>
      </w:r>
      <w:r w:rsidRPr="00C83532">
        <w:rPr>
          <w:spacing w:val="-8"/>
        </w:rPr>
        <w:t xml:space="preserve"> </w:t>
      </w:r>
      <w:r>
        <w:t>about</w:t>
      </w:r>
      <w:r w:rsidRPr="00C83532">
        <w:rPr>
          <w:spacing w:val="-5"/>
        </w:rPr>
        <w:t xml:space="preserve"> </w:t>
      </w:r>
      <w:r>
        <w:t>outcomes</w:t>
      </w:r>
      <w:r w:rsidRPr="00C83532">
        <w:rPr>
          <w:spacing w:val="-6"/>
        </w:rPr>
        <w:t xml:space="preserve"> </w:t>
      </w:r>
      <w:r w:rsidR="0079313C" w:rsidRPr="00C83532">
        <w:rPr>
          <w:spacing w:val="-6"/>
        </w:rPr>
        <w:t>or assessments, training classes, exams, or other results</w:t>
      </w:r>
      <w:r w:rsidR="0079313C">
        <w:t xml:space="preserve"> </w:t>
      </w:r>
      <w:r>
        <w:t xml:space="preserve">before or during </w:t>
      </w:r>
      <w:r w:rsidR="0079313C">
        <w:t>any CMMC event you are participating in.</w:t>
      </w:r>
    </w:p>
    <w:p w14:paraId="3C0D79A5" w14:textId="77777777" w:rsidR="0018188D" w:rsidRDefault="0018188D" w:rsidP="00C83532">
      <w:pPr>
        <w:rPr>
          <w:sz w:val="25"/>
        </w:rPr>
      </w:pPr>
    </w:p>
    <w:p w14:paraId="6C0078F8" w14:textId="34094156" w:rsidR="0018188D" w:rsidRDefault="00334386" w:rsidP="00C83532">
      <w:pPr>
        <w:pStyle w:val="ListParagraph"/>
        <w:numPr>
          <w:ilvl w:val="0"/>
          <w:numId w:val="33"/>
        </w:numPr>
      </w:pPr>
      <w:r>
        <w:t xml:space="preserve">Do not </w:t>
      </w:r>
      <w:r w:rsidRPr="00C83532">
        <w:rPr>
          <w:spacing w:val="-3"/>
        </w:rPr>
        <w:t xml:space="preserve">unfairly </w:t>
      </w:r>
      <w:r>
        <w:t xml:space="preserve">influence </w:t>
      </w:r>
      <w:r w:rsidR="0079313C">
        <w:t>outcomes</w:t>
      </w:r>
      <w:r>
        <w:t xml:space="preserve"> in any </w:t>
      </w:r>
      <w:r w:rsidRPr="00C83532">
        <w:rPr>
          <w:spacing w:val="-7"/>
        </w:rPr>
        <w:t xml:space="preserve">way, </w:t>
      </w:r>
      <w:r>
        <w:t>including</w:t>
      </w:r>
      <w:r w:rsidRPr="00C83532">
        <w:rPr>
          <w:spacing w:val="-35"/>
        </w:rPr>
        <w:t xml:space="preserve"> </w:t>
      </w:r>
      <w:r>
        <w:t xml:space="preserve">coaching people to provide false </w:t>
      </w:r>
      <w:r w:rsidRPr="00C83532">
        <w:rPr>
          <w:spacing w:val="-3"/>
        </w:rPr>
        <w:t xml:space="preserve">or </w:t>
      </w:r>
      <w:r>
        <w:t xml:space="preserve">misleading information, </w:t>
      </w:r>
      <w:r w:rsidR="0079313C">
        <w:t xml:space="preserve">providing answers or hints to exam questions, </w:t>
      </w:r>
      <w:r>
        <w:t>creating documentation that is not actually used, or offering competing</w:t>
      </w:r>
      <w:r w:rsidRPr="00C83532">
        <w:rPr>
          <w:spacing w:val="-11"/>
        </w:rPr>
        <w:t xml:space="preserve"> </w:t>
      </w:r>
      <w:r>
        <w:t>services.</w:t>
      </w:r>
    </w:p>
    <w:p w14:paraId="692DAD9D" w14:textId="77777777" w:rsidR="0018188D" w:rsidRDefault="0018188D">
      <w:pPr>
        <w:pStyle w:val="BodyText"/>
        <w:spacing w:before="5"/>
        <w:rPr>
          <w:sz w:val="25"/>
        </w:rPr>
      </w:pPr>
    </w:p>
    <w:p w14:paraId="186A530E" w14:textId="4E6CAA36" w:rsidR="0018188D" w:rsidRDefault="00B35D81" w:rsidP="00B35D81">
      <w:pPr>
        <w:pStyle w:val="Heading2"/>
        <w:spacing w:before="1"/>
      </w:pPr>
      <w:bookmarkStart w:id="64" w:name="3.5_Information_Integrity"/>
      <w:bookmarkStart w:id="65" w:name="_bookmark15"/>
      <w:bookmarkStart w:id="66" w:name="_Toc453340163"/>
      <w:bookmarkEnd w:id="64"/>
      <w:bookmarkEnd w:id="65"/>
      <w:r>
        <w:t xml:space="preserve">3. 4 </w:t>
      </w:r>
      <w:r w:rsidR="00334386">
        <w:t>Information</w:t>
      </w:r>
      <w:r w:rsidR="00334386">
        <w:rPr>
          <w:spacing w:val="-2"/>
        </w:rPr>
        <w:t xml:space="preserve"> </w:t>
      </w:r>
      <w:r w:rsidR="00334386">
        <w:t>Integrity</w:t>
      </w:r>
      <w:bookmarkEnd w:id="66"/>
    </w:p>
    <w:p w14:paraId="01FCD04D" w14:textId="77777777" w:rsidR="00B35D81" w:rsidRDefault="00B35D81" w:rsidP="00B35D81">
      <w:pPr>
        <w:pStyle w:val="Heading2"/>
        <w:spacing w:before="1"/>
      </w:pPr>
    </w:p>
    <w:p w14:paraId="4200EC98" w14:textId="71FDB873" w:rsidR="0018188D" w:rsidRDefault="00334386" w:rsidP="00B35D81">
      <w:pPr>
        <w:pStyle w:val="ListParagraph"/>
        <w:numPr>
          <w:ilvl w:val="0"/>
          <w:numId w:val="28"/>
        </w:numPr>
      </w:pPr>
      <w:r>
        <w:t>Report</w:t>
      </w:r>
      <w:r w:rsidRPr="00B35D81">
        <w:rPr>
          <w:spacing w:val="-9"/>
        </w:rPr>
        <w:t xml:space="preserve"> </w:t>
      </w:r>
      <w:r>
        <w:t>results</w:t>
      </w:r>
      <w:r w:rsidRPr="00B35D81">
        <w:rPr>
          <w:spacing w:val="-8"/>
        </w:rPr>
        <w:t xml:space="preserve"> </w:t>
      </w:r>
      <w:r>
        <w:t>and</w:t>
      </w:r>
      <w:r w:rsidRPr="00B35D81">
        <w:rPr>
          <w:spacing w:val="-8"/>
        </w:rPr>
        <w:t xml:space="preserve"> </w:t>
      </w:r>
      <w:r>
        <w:t>data</w:t>
      </w:r>
      <w:r w:rsidRPr="00B35D81">
        <w:rPr>
          <w:spacing w:val="-10"/>
        </w:rPr>
        <w:t xml:space="preserve"> </w:t>
      </w:r>
      <w:r>
        <w:t>from</w:t>
      </w:r>
      <w:r w:rsidR="00C83532">
        <w:rPr>
          <w:spacing w:val="-8"/>
        </w:rPr>
        <w:t xml:space="preserve"> and </w:t>
      </w:r>
      <w:r w:rsidR="00C83532">
        <w:t xml:space="preserve">Assessments Training </w:t>
      </w:r>
      <w:r w:rsidRPr="00B35D81">
        <w:rPr>
          <w:spacing w:val="-4"/>
        </w:rPr>
        <w:t xml:space="preserve">objectively, </w:t>
      </w:r>
      <w:r w:rsidRPr="00B35D81">
        <w:rPr>
          <w:spacing w:val="-3"/>
        </w:rPr>
        <w:t xml:space="preserve">completely, </w:t>
      </w:r>
      <w:r w:rsidRPr="00B35D81">
        <w:rPr>
          <w:spacing w:val="-4"/>
        </w:rPr>
        <w:t xml:space="preserve">clearly, </w:t>
      </w:r>
      <w:r>
        <w:t>and</w:t>
      </w:r>
      <w:r w:rsidRPr="00B35D81">
        <w:rPr>
          <w:spacing w:val="17"/>
        </w:rPr>
        <w:t xml:space="preserve"> </w:t>
      </w:r>
      <w:r w:rsidRPr="00B35D81">
        <w:rPr>
          <w:spacing w:val="-3"/>
        </w:rPr>
        <w:t>accurately.</w:t>
      </w:r>
    </w:p>
    <w:p w14:paraId="2B715A8F" w14:textId="77777777" w:rsidR="0018188D" w:rsidRDefault="0018188D" w:rsidP="00B35D81">
      <w:pPr>
        <w:rPr>
          <w:sz w:val="23"/>
        </w:rPr>
      </w:pPr>
    </w:p>
    <w:p w14:paraId="36ABD9F2" w14:textId="4E9F17DA" w:rsidR="0018188D" w:rsidRPr="00C83532" w:rsidRDefault="00C83532" w:rsidP="00B35D81">
      <w:pPr>
        <w:pStyle w:val="ListParagraph"/>
        <w:numPr>
          <w:ilvl w:val="0"/>
          <w:numId w:val="28"/>
        </w:numPr>
      </w:pPr>
      <w:r>
        <w:t>Ensure</w:t>
      </w:r>
      <w:r w:rsidR="00334386" w:rsidRPr="00B35D81">
        <w:rPr>
          <w:spacing w:val="-9"/>
        </w:rPr>
        <w:t xml:space="preserve"> </w:t>
      </w:r>
      <w:r w:rsidR="00334386">
        <w:t>the</w:t>
      </w:r>
      <w:r w:rsidR="00334386" w:rsidRPr="00B35D81">
        <w:rPr>
          <w:spacing w:val="-5"/>
        </w:rPr>
        <w:t xml:space="preserve"> </w:t>
      </w:r>
      <w:r w:rsidR="00334386">
        <w:t>accuracy</w:t>
      </w:r>
      <w:r w:rsidR="00334386" w:rsidRPr="00B35D81">
        <w:rPr>
          <w:spacing w:val="-9"/>
        </w:rPr>
        <w:t xml:space="preserve"> </w:t>
      </w:r>
      <w:r w:rsidR="00334386">
        <w:t>and</w:t>
      </w:r>
      <w:r w:rsidR="00334386" w:rsidRPr="00B35D81">
        <w:rPr>
          <w:spacing w:val="-7"/>
        </w:rPr>
        <w:t xml:space="preserve"> </w:t>
      </w:r>
      <w:r w:rsidR="00334386">
        <w:t>authenticity</w:t>
      </w:r>
      <w:r w:rsidR="00334386" w:rsidRPr="00B35D81">
        <w:rPr>
          <w:spacing w:val="-10"/>
        </w:rPr>
        <w:t xml:space="preserve"> </w:t>
      </w:r>
      <w:r w:rsidR="00334386">
        <w:t>of</w:t>
      </w:r>
      <w:r w:rsidR="00334386" w:rsidRPr="00B35D81">
        <w:rPr>
          <w:spacing w:val="-1"/>
        </w:rPr>
        <w:t xml:space="preserve"> </w:t>
      </w:r>
      <w:r w:rsidR="00334386">
        <w:t>information</w:t>
      </w:r>
    </w:p>
    <w:p w14:paraId="156A3D3C" w14:textId="77777777" w:rsidR="00C83532" w:rsidRDefault="00C83532" w:rsidP="00C83532"/>
    <w:p w14:paraId="4862E7FA" w14:textId="5FDAD729" w:rsidR="00C83532" w:rsidRDefault="00C83532" w:rsidP="00B35D81">
      <w:pPr>
        <w:pStyle w:val="ListParagraph"/>
        <w:numPr>
          <w:ilvl w:val="0"/>
          <w:numId w:val="28"/>
        </w:numPr>
      </w:pPr>
      <w:r>
        <w:t>Ensure the security of all information discovered or received during the course of delivering CMMC services</w:t>
      </w:r>
    </w:p>
    <w:p w14:paraId="79D4E304" w14:textId="77777777" w:rsidR="0018188D" w:rsidRDefault="0018188D" w:rsidP="00B35D81">
      <w:pPr>
        <w:rPr>
          <w:sz w:val="23"/>
        </w:rPr>
      </w:pPr>
    </w:p>
    <w:p w14:paraId="227BC65F" w14:textId="4E54B9D2" w:rsidR="0018188D" w:rsidRDefault="00334386" w:rsidP="00B35D81">
      <w:pPr>
        <w:pStyle w:val="ListParagraph"/>
        <w:numPr>
          <w:ilvl w:val="0"/>
          <w:numId w:val="28"/>
        </w:numPr>
      </w:pPr>
      <w:r>
        <w:t>Do</w:t>
      </w:r>
      <w:r w:rsidRPr="00C83532">
        <w:rPr>
          <w:spacing w:val="-7"/>
        </w:rPr>
        <w:t xml:space="preserve"> </w:t>
      </w:r>
      <w:r>
        <w:t>not</w:t>
      </w:r>
      <w:r w:rsidRPr="00C83532">
        <w:rPr>
          <w:spacing w:val="-7"/>
        </w:rPr>
        <w:t xml:space="preserve"> </w:t>
      </w:r>
      <w:r w:rsidR="00C83532">
        <w:t xml:space="preserve">allow </w:t>
      </w:r>
      <w:r>
        <w:t>cheating</w:t>
      </w:r>
      <w:r w:rsidRPr="00C83532">
        <w:rPr>
          <w:spacing w:val="-8"/>
        </w:rPr>
        <w:t xml:space="preserve"> </w:t>
      </w:r>
      <w:r>
        <w:t>on</w:t>
      </w:r>
      <w:r w:rsidRPr="00C83532">
        <w:rPr>
          <w:spacing w:val="-6"/>
        </w:rPr>
        <w:t xml:space="preserve"> </w:t>
      </w:r>
      <w:r>
        <w:t>examinations</w:t>
      </w:r>
    </w:p>
    <w:p w14:paraId="258C59A6" w14:textId="77777777" w:rsidR="0018188D" w:rsidRDefault="0018188D" w:rsidP="00B35D81">
      <w:pPr>
        <w:rPr>
          <w:sz w:val="24"/>
        </w:rPr>
      </w:pPr>
    </w:p>
    <w:p w14:paraId="1457F539" w14:textId="4F6156A1" w:rsidR="0018188D" w:rsidRDefault="00334386" w:rsidP="00B35D81">
      <w:pPr>
        <w:pStyle w:val="ListParagraph"/>
        <w:numPr>
          <w:ilvl w:val="0"/>
          <w:numId w:val="28"/>
        </w:numPr>
      </w:pPr>
      <w:r>
        <w:t>Do not fill out evaluation materials for</w:t>
      </w:r>
      <w:r w:rsidRPr="00B35D81">
        <w:rPr>
          <w:spacing w:val="-6"/>
        </w:rPr>
        <w:t xml:space="preserve"> </w:t>
      </w:r>
      <w:r>
        <w:t>others.</w:t>
      </w:r>
    </w:p>
    <w:p w14:paraId="0D67485D" w14:textId="77777777" w:rsidR="0018188D" w:rsidRDefault="0018188D">
      <w:pPr>
        <w:sectPr w:rsidR="0018188D">
          <w:pgSz w:w="12240" w:h="15840"/>
          <w:pgMar w:top="1500" w:right="1320" w:bottom="1440" w:left="1340" w:header="0" w:footer="1258" w:gutter="0"/>
          <w:cols w:space="720"/>
        </w:sectPr>
      </w:pPr>
    </w:p>
    <w:p w14:paraId="4E4FDFE7" w14:textId="644539AD" w:rsidR="0018188D" w:rsidRDefault="00C83532" w:rsidP="00B35D81">
      <w:pPr>
        <w:pStyle w:val="Heading2"/>
        <w:spacing w:before="64"/>
      </w:pPr>
      <w:bookmarkStart w:id="67" w:name="3.6_Respect_for_Intellectual_Property"/>
      <w:bookmarkStart w:id="68" w:name="_bookmark16"/>
      <w:bookmarkStart w:id="69" w:name="_Toc453340164"/>
      <w:bookmarkEnd w:id="67"/>
      <w:bookmarkEnd w:id="68"/>
      <w:r>
        <w:lastRenderedPageBreak/>
        <w:t xml:space="preserve">3.5  </w:t>
      </w:r>
      <w:r w:rsidR="00334386">
        <w:t>Respect for Intellectual Property</w:t>
      </w:r>
      <w:bookmarkEnd w:id="69"/>
    </w:p>
    <w:p w14:paraId="67209EB1" w14:textId="77777777" w:rsidR="00B35D81" w:rsidRDefault="00B35D81" w:rsidP="00B35D81">
      <w:pPr>
        <w:pStyle w:val="Heading2"/>
        <w:spacing w:before="64"/>
        <w:ind w:left="755"/>
        <w:jc w:val="right"/>
      </w:pPr>
    </w:p>
    <w:p w14:paraId="694D8761" w14:textId="62503BEB" w:rsidR="0018188D" w:rsidRDefault="00334386" w:rsidP="00B35D81">
      <w:pPr>
        <w:pStyle w:val="ListParagraph"/>
        <w:numPr>
          <w:ilvl w:val="0"/>
          <w:numId w:val="29"/>
        </w:numPr>
      </w:pPr>
      <w:r>
        <w:t xml:space="preserve">Ensure </w:t>
      </w:r>
      <w:r w:rsidR="00C83532">
        <w:t>that you have the right to use or view any i</w:t>
      </w:r>
      <w:r>
        <w:t>ntellectual</w:t>
      </w:r>
      <w:r w:rsidRPr="00B35D81">
        <w:rPr>
          <w:spacing w:val="-16"/>
        </w:rPr>
        <w:t xml:space="preserve"> </w:t>
      </w:r>
      <w:r w:rsidRPr="00B35D81">
        <w:rPr>
          <w:spacing w:val="-4"/>
        </w:rPr>
        <w:t>property</w:t>
      </w:r>
      <w:r w:rsidR="00C83532">
        <w:rPr>
          <w:spacing w:val="-4"/>
        </w:rPr>
        <w:t xml:space="preserve"> during the delivery of CMMC services</w:t>
      </w:r>
    </w:p>
    <w:p w14:paraId="5E4F9051" w14:textId="77777777" w:rsidR="0018188D" w:rsidRDefault="0018188D" w:rsidP="00B35D81">
      <w:pPr>
        <w:rPr>
          <w:sz w:val="29"/>
        </w:rPr>
      </w:pPr>
    </w:p>
    <w:p w14:paraId="2D606BD6" w14:textId="602289D1" w:rsidR="0018188D" w:rsidRDefault="00334386" w:rsidP="00B35D81">
      <w:pPr>
        <w:pStyle w:val="ListParagraph"/>
        <w:numPr>
          <w:ilvl w:val="0"/>
          <w:numId w:val="29"/>
        </w:numPr>
      </w:pPr>
      <w:r>
        <w:t>Respect</w:t>
      </w:r>
      <w:r w:rsidRPr="00B35D81">
        <w:rPr>
          <w:spacing w:val="-9"/>
        </w:rPr>
        <w:t xml:space="preserve"> </w:t>
      </w:r>
      <w:r>
        <w:t>copyrights,</w:t>
      </w:r>
      <w:r w:rsidRPr="00B35D81">
        <w:rPr>
          <w:spacing w:val="-11"/>
        </w:rPr>
        <w:t xml:space="preserve"> </w:t>
      </w:r>
      <w:r w:rsidR="00C83532">
        <w:t xml:space="preserve">trademarks and </w:t>
      </w:r>
      <w:r>
        <w:t>logos.</w:t>
      </w:r>
      <w:r w:rsidRPr="00B35D81">
        <w:rPr>
          <w:spacing w:val="-8"/>
        </w:rPr>
        <w:t xml:space="preserve"> </w:t>
      </w:r>
      <w:r>
        <w:t>Give</w:t>
      </w:r>
      <w:r w:rsidRPr="00B35D81">
        <w:rPr>
          <w:spacing w:val="-9"/>
        </w:rPr>
        <w:t xml:space="preserve"> </w:t>
      </w:r>
      <w:r>
        <w:t>appropriate references</w:t>
      </w:r>
      <w:r w:rsidRPr="00B35D81">
        <w:rPr>
          <w:spacing w:val="-8"/>
        </w:rPr>
        <w:t xml:space="preserve"> </w:t>
      </w:r>
      <w:r>
        <w:t>and</w:t>
      </w:r>
      <w:r w:rsidRPr="00B35D81">
        <w:rPr>
          <w:spacing w:val="-6"/>
        </w:rPr>
        <w:t xml:space="preserve"> </w:t>
      </w:r>
      <w:r>
        <w:t>credit</w:t>
      </w:r>
      <w:r w:rsidRPr="00B35D81">
        <w:rPr>
          <w:spacing w:val="-8"/>
        </w:rPr>
        <w:t xml:space="preserve"> </w:t>
      </w:r>
      <w:r>
        <w:t>to</w:t>
      </w:r>
      <w:r w:rsidRPr="00B35D81">
        <w:rPr>
          <w:spacing w:val="-9"/>
        </w:rPr>
        <w:t xml:space="preserve"> </w:t>
      </w:r>
      <w:r w:rsidR="00233AB7">
        <w:t>CMMC</w:t>
      </w:r>
      <w:r>
        <w:t>-Credentialed</w:t>
      </w:r>
      <w:r w:rsidRPr="00B35D81">
        <w:rPr>
          <w:spacing w:val="-5"/>
        </w:rPr>
        <w:t xml:space="preserve"> </w:t>
      </w:r>
      <w:r>
        <w:t>materials</w:t>
      </w:r>
      <w:r w:rsidRPr="00B35D81">
        <w:rPr>
          <w:spacing w:val="-7"/>
        </w:rPr>
        <w:t xml:space="preserve"> </w:t>
      </w:r>
      <w:r>
        <w:t>and</w:t>
      </w:r>
      <w:r w:rsidRPr="00B35D81">
        <w:rPr>
          <w:spacing w:val="-6"/>
        </w:rPr>
        <w:t xml:space="preserve"> </w:t>
      </w:r>
      <w:r>
        <w:t>sources.</w:t>
      </w:r>
    </w:p>
    <w:p w14:paraId="3961A64F" w14:textId="77777777" w:rsidR="00C83532" w:rsidRDefault="00C83532" w:rsidP="00C83532"/>
    <w:p w14:paraId="280DED9F" w14:textId="10A40375" w:rsidR="00C83532" w:rsidRDefault="00C83532" w:rsidP="00B35D81">
      <w:pPr>
        <w:pStyle w:val="ListParagraph"/>
        <w:numPr>
          <w:ilvl w:val="0"/>
          <w:numId w:val="29"/>
        </w:numPr>
      </w:pPr>
      <w:r>
        <w:t xml:space="preserve">Do not use CMMC-AB logos, trademarks, or copy written material with explicit and written permission from the CMMC-AB </w:t>
      </w:r>
    </w:p>
    <w:p w14:paraId="6715C69C" w14:textId="77777777" w:rsidR="0018188D" w:rsidRDefault="0018188D" w:rsidP="00B35D81">
      <w:pPr>
        <w:rPr>
          <w:sz w:val="25"/>
        </w:rPr>
      </w:pPr>
    </w:p>
    <w:p w14:paraId="1617B0A9" w14:textId="1A6A6D4B" w:rsidR="0018188D" w:rsidRDefault="00334386" w:rsidP="00B35D81">
      <w:pPr>
        <w:pStyle w:val="ListParagraph"/>
        <w:numPr>
          <w:ilvl w:val="0"/>
          <w:numId w:val="29"/>
        </w:numPr>
        <w:sectPr w:rsidR="0018188D">
          <w:pgSz w:w="12240" w:h="15840"/>
          <w:pgMar w:top="1460" w:right="1320" w:bottom="1440" w:left="1340" w:header="0" w:footer="1258" w:gutter="0"/>
          <w:cols w:space="720"/>
        </w:sectPr>
      </w:pPr>
      <w:r>
        <w:t xml:space="preserve">Unless such permission is included in your agreement, </w:t>
      </w:r>
      <w:r w:rsidRPr="00B35D81">
        <w:rPr>
          <w:spacing w:val="-3"/>
        </w:rPr>
        <w:t xml:space="preserve">always </w:t>
      </w:r>
      <w:r>
        <w:t>obtain written permission</w:t>
      </w:r>
      <w:r w:rsidRPr="00B35D81">
        <w:rPr>
          <w:spacing w:val="-9"/>
        </w:rPr>
        <w:t xml:space="preserve"> </w:t>
      </w:r>
      <w:r>
        <w:t>for</w:t>
      </w:r>
      <w:r w:rsidRPr="00B35D81">
        <w:rPr>
          <w:spacing w:val="-5"/>
        </w:rPr>
        <w:t xml:space="preserve"> </w:t>
      </w:r>
      <w:r>
        <w:t>distributing</w:t>
      </w:r>
      <w:r w:rsidRPr="00B35D81">
        <w:rPr>
          <w:spacing w:val="-8"/>
        </w:rPr>
        <w:t xml:space="preserve"> </w:t>
      </w:r>
      <w:r>
        <w:t>or</w:t>
      </w:r>
      <w:r w:rsidRPr="00B35D81">
        <w:rPr>
          <w:spacing w:val="-9"/>
        </w:rPr>
        <w:t xml:space="preserve"> </w:t>
      </w:r>
      <w:r>
        <w:t>changing</w:t>
      </w:r>
      <w:r w:rsidRPr="00B35D81">
        <w:rPr>
          <w:spacing w:val="-9"/>
        </w:rPr>
        <w:t xml:space="preserve"> </w:t>
      </w:r>
      <w:r>
        <w:t>materials,</w:t>
      </w:r>
      <w:r w:rsidRPr="00B35D81">
        <w:rPr>
          <w:spacing w:val="-11"/>
        </w:rPr>
        <w:t xml:space="preserve"> </w:t>
      </w:r>
      <w:r>
        <w:t>and</w:t>
      </w:r>
      <w:r w:rsidRPr="00B35D81">
        <w:rPr>
          <w:spacing w:val="-8"/>
        </w:rPr>
        <w:t xml:space="preserve"> </w:t>
      </w:r>
      <w:r>
        <w:t>for</w:t>
      </w:r>
      <w:r w:rsidRPr="00B35D81">
        <w:rPr>
          <w:spacing w:val="-10"/>
        </w:rPr>
        <w:t xml:space="preserve"> </w:t>
      </w:r>
      <w:r>
        <w:t>including</w:t>
      </w:r>
      <w:r w:rsidRPr="00B35D81">
        <w:rPr>
          <w:spacing w:val="-6"/>
        </w:rPr>
        <w:t xml:space="preserve"> </w:t>
      </w:r>
      <w:r>
        <w:t>materials</w:t>
      </w:r>
      <w:r w:rsidRPr="00B35D81">
        <w:rPr>
          <w:spacing w:val="-9"/>
        </w:rPr>
        <w:t xml:space="preserve"> </w:t>
      </w:r>
      <w:r>
        <w:t>in</w:t>
      </w:r>
      <w:r w:rsidRPr="00B35D81">
        <w:rPr>
          <w:spacing w:val="-6"/>
        </w:rPr>
        <w:t xml:space="preserve"> </w:t>
      </w:r>
      <w:r>
        <w:t xml:space="preserve">other works. </w:t>
      </w:r>
    </w:p>
    <w:p w14:paraId="25E0FDC4" w14:textId="159D42C0" w:rsidR="0018188D" w:rsidRDefault="00C83532" w:rsidP="00C83532">
      <w:pPr>
        <w:pStyle w:val="Heading1"/>
        <w:numPr>
          <w:ilvl w:val="0"/>
          <w:numId w:val="0"/>
        </w:numPr>
        <w:spacing w:before="77"/>
        <w:ind w:left="360"/>
        <w:jc w:val="left"/>
      </w:pPr>
      <w:bookmarkStart w:id="70" w:name="4_Implementation_of_This_Code"/>
      <w:bookmarkStart w:id="71" w:name="_bookmark17"/>
      <w:bookmarkStart w:id="72" w:name="_Toc453340165"/>
      <w:bookmarkEnd w:id="70"/>
      <w:bookmarkEnd w:id="71"/>
      <w:r>
        <w:lastRenderedPageBreak/>
        <w:t>4. Implementation</w:t>
      </w:r>
      <w:bookmarkEnd w:id="72"/>
    </w:p>
    <w:p w14:paraId="7E28A7B6" w14:textId="77777777" w:rsidR="000F4BE7" w:rsidRPr="000F4BE7" w:rsidRDefault="000F4BE7" w:rsidP="000F4BE7">
      <w:pPr>
        <w:pStyle w:val="BodyText"/>
        <w:spacing w:before="208" w:line="276" w:lineRule="auto"/>
        <w:ind w:left="804" w:right="806" w:firstLine="1"/>
      </w:pPr>
      <w:bookmarkStart w:id="73" w:name="4.1_Code_of_Professional_Conduct_Orienta"/>
      <w:bookmarkStart w:id="74" w:name="_bookmark18"/>
      <w:bookmarkEnd w:id="73"/>
      <w:bookmarkEnd w:id="74"/>
    </w:p>
    <w:p w14:paraId="58B3421A" w14:textId="290EACE0" w:rsidR="0018188D" w:rsidRDefault="000F4BE7">
      <w:pPr>
        <w:pStyle w:val="BodyText"/>
        <w:spacing w:line="276" w:lineRule="auto"/>
        <w:ind w:left="803" w:right="661" w:firstLine="2"/>
      </w:pPr>
      <w:r>
        <w:t>A</w:t>
      </w:r>
      <w:r w:rsidR="00334386">
        <w:t xml:space="preserve">ctions that are </w:t>
      </w:r>
      <w:r>
        <w:t>in violation of</w:t>
      </w:r>
      <w:r w:rsidR="00334386">
        <w:t xml:space="preserve"> this Code must be </w:t>
      </w:r>
      <w:r>
        <w:t>investigated and adjudicated</w:t>
      </w:r>
    </w:p>
    <w:p w14:paraId="37CC48A2" w14:textId="77777777" w:rsidR="0018188D" w:rsidRDefault="0018188D">
      <w:pPr>
        <w:pStyle w:val="BodyText"/>
        <w:rPr>
          <w:sz w:val="21"/>
        </w:rPr>
      </w:pPr>
      <w:bookmarkStart w:id="75" w:name="4.2_Avoiding_Conflicts_of_Interest"/>
      <w:bookmarkStart w:id="76" w:name="_bookmark19"/>
      <w:bookmarkEnd w:id="75"/>
      <w:bookmarkEnd w:id="76"/>
    </w:p>
    <w:p w14:paraId="330B40C0" w14:textId="03058FC6" w:rsidR="0018188D" w:rsidRDefault="00334386" w:rsidP="000F4BE7">
      <w:pPr>
        <w:pStyle w:val="Heading2"/>
        <w:numPr>
          <w:ilvl w:val="1"/>
          <w:numId w:val="34"/>
        </w:numPr>
        <w:spacing w:before="89"/>
      </w:pPr>
      <w:bookmarkStart w:id="77" w:name="4.3_Initial_Response_for_Potential_Viola"/>
      <w:bookmarkStart w:id="78" w:name="_bookmark20"/>
      <w:bookmarkStart w:id="79" w:name="_Toc453340166"/>
      <w:bookmarkEnd w:id="77"/>
      <w:bookmarkEnd w:id="78"/>
      <w:r>
        <w:t>Response for Potential</w:t>
      </w:r>
      <w:r>
        <w:rPr>
          <w:spacing w:val="1"/>
        </w:rPr>
        <w:t xml:space="preserve"> </w:t>
      </w:r>
      <w:r>
        <w:t>Violations</w:t>
      </w:r>
      <w:bookmarkEnd w:id="79"/>
    </w:p>
    <w:p w14:paraId="0DCE5BF2" w14:textId="77777777" w:rsidR="000F4BE7" w:rsidRDefault="000F4BE7" w:rsidP="000F4BE7">
      <w:pPr>
        <w:pStyle w:val="Heading2"/>
        <w:spacing w:before="89"/>
        <w:ind w:left="720"/>
      </w:pPr>
    </w:p>
    <w:p w14:paraId="76296C45" w14:textId="2D614241" w:rsidR="000D1D5D" w:rsidRDefault="00890E80" w:rsidP="000D1D5D">
      <w:pPr>
        <w:pStyle w:val="ListParagraph"/>
        <w:numPr>
          <w:ilvl w:val="0"/>
          <w:numId w:val="38"/>
        </w:numPr>
        <w:rPr>
          <w:ins w:id="80" w:author="Gilbert, Matt" w:date="2020-06-22T08:18:00Z"/>
        </w:rPr>
        <w:pPrChange w:id="81" w:author="Gilbert, Matt" w:date="2020-06-22T08:18:00Z">
          <w:pPr>
            <w:pStyle w:val="ListParagraph"/>
            <w:numPr>
              <w:numId w:val="38"/>
            </w:numPr>
            <w:ind w:left="720" w:hanging="360"/>
          </w:pPr>
        </w:pPrChange>
      </w:pPr>
      <w:ins w:id="82" w:author="Gilbert, Matt" w:date="2020-06-22T08:17:00Z">
        <w:r>
          <w:t>Oversight and Governance of Investigations and Adjudication processes</w:t>
        </w:r>
      </w:ins>
      <w:ins w:id="83" w:author="Gilbert, Matt" w:date="2020-06-22T08:18:00Z">
        <w:r w:rsidR="000D1D5D">
          <w:br/>
        </w:r>
      </w:ins>
    </w:p>
    <w:p w14:paraId="3EB1A6B1" w14:textId="00998071" w:rsidR="000D1D5D" w:rsidRDefault="000D1D5D" w:rsidP="000D1D5D">
      <w:pPr>
        <w:pStyle w:val="ListParagraph"/>
        <w:numPr>
          <w:ilvl w:val="1"/>
          <w:numId w:val="38"/>
        </w:numPr>
        <w:rPr>
          <w:ins w:id="84" w:author="Gilbert, Matt" w:date="2020-06-22T08:19:00Z"/>
        </w:rPr>
        <w:pPrChange w:id="85" w:author="Gilbert, Matt" w:date="2020-06-22T08:18:00Z">
          <w:pPr>
            <w:pStyle w:val="ListParagraph"/>
            <w:numPr>
              <w:numId w:val="38"/>
            </w:numPr>
            <w:ind w:left="720" w:hanging="360"/>
          </w:pPr>
        </w:pPrChange>
      </w:pPr>
      <w:ins w:id="86" w:author="Gilbert, Matt" w:date="2020-06-22T08:18:00Z">
        <w:r>
          <w:t>T</w:t>
        </w:r>
      </w:ins>
      <w:ins w:id="87" w:author="Gilbert, Matt" w:date="2020-06-22T08:19:00Z">
        <w:r>
          <w:t>he CMMC-AB shall establish and maintain an “Investigation and Adjudication” committee</w:t>
        </w:r>
      </w:ins>
      <w:ins w:id="88" w:author="Gilbert, Matt" w:date="2020-06-22T08:18:00Z">
        <w:r>
          <w:t xml:space="preserve"> </w:t>
        </w:r>
      </w:ins>
      <w:ins w:id="89" w:author="Gilbert, Matt" w:date="2020-06-22T08:19:00Z">
        <w:r>
          <w:t>to the Board.  This committee will be chaired by a duly elected board member and shall be staffed in accordance with the charter and election protocols established therein.</w:t>
        </w:r>
      </w:ins>
      <w:ins w:id="90" w:author="Gilbert, Matt" w:date="2020-06-22T08:20:00Z">
        <w:r>
          <w:br/>
        </w:r>
      </w:ins>
    </w:p>
    <w:p w14:paraId="491A76D4" w14:textId="05010A21" w:rsidR="000D1D5D" w:rsidRDefault="000D1D5D" w:rsidP="000D1D5D">
      <w:pPr>
        <w:pStyle w:val="ListParagraph"/>
        <w:numPr>
          <w:ilvl w:val="1"/>
          <w:numId w:val="38"/>
        </w:numPr>
        <w:rPr>
          <w:ins w:id="91" w:author="Gilbert, Matt" w:date="2020-06-22T08:37:00Z"/>
        </w:rPr>
        <w:pPrChange w:id="92" w:author="Gilbert, Matt" w:date="2020-06-22T08:18:00Z">
          <w:pPr>
            <w:pStyle w:val="ListParagraph"/>
            <w:numPr>
              <w:numId w:val="38"/>
            </w:numPr>
            <w:ind w:left="720" w:hanging="360"/>
          </w:pPr>
        </w:pPrChange>
      </w:pPr>
      <w:ins w:id="93" w:author="Gilbert, Matt" w:date="2020-06-22T08:20:00Z">
        <w:r>
          <w:t xml:space="preserve">The CMMC-AB </w:t>
        </w:r>
      </w:ins>
      <w:ins w:id="94" w:author="Gilbert, Matt" w:date="2020-06-22T08:21:00Z">
        <w:r>
          <w:t xml:space="preserve">Investigation and Adjudication committee </w:t>
        </w:r>
      </w:ins>
      <w:ins w:id="95" w:author="Gilbert, Matt" w:date="2020-06-22T08:20:00Z">
        <w:r>
          <w:t xml:space="preserve">shall have the obligation to oversee, guide and direct any and all investigations and adjudication activities within the CMMC ecosystem unless otherwise </w:t>
        </w:r>
      </w:ins>
      <w:ins w:id="96" w:author="Gilbert, Matt" w:date="2020-06-22T08:22:00Z">
        <w:r>
          <w:t xml:space="preserve">established or </w:t>
        </w:r>
      </w:ins>
      <w:ins w:id="97" w:author="Gilbert, Matt" w:date="2020-06-22T08:20:00Z">
        <w:r>
          <w:t>directed by the CMMC-AB.</w:t>
        </w:r>
      </w:ins>
      <w:ins w:id="98" w:author="Gilbert, Matt" w:date="2020-06-22T08:22:00Z">
        <w:r>
          <w:t xml:space="preserve"> The committee will make recommendations for which matters should </w:t>
        </w:r>
      </w:ins>
      <w:ins w:id="99" w:author="Gilbert, Matt" w:date="2020-06-22T08:23:00Z">
        <w:r>
          <w:t xml:space="preserve">not </w:t>
        </w:r>
      </w:ins>
      <w:ins w:id="100" w:author="Gilbert, Matt" w:date="2020-06-22T08:22:00Z">
        <w:r>
          <w:t>be investigated</w:t>
        </w:r>
      </w:ins>
      <w:ins w:id="101" w:author="Gilbert, Matt" w:date="2020-06-22T08:23:00Z">
        <w:r>
          <w:t xml:space="preserve"> to the CMMC-AB for approval.  Such instances where a matter will not be investigated could include but are not limited to duplication of prior investigation and/or insufficie</w:t>
        </w:r>
      </w:ins>
      <w:ins w:id="102" w:author="Gilbert, Matt" w:date="2020-06-22T08:24:00Z">
        <w:r>
          <w:t>nt details in the matter to afford an investigation.  All other matters submitted will be investigated.</w:t>
        </w:r>
      </w:ins>
      <w:ins w:id="103" w:author="Gilbert, Matt" w:date="2020-06-22T08:37:00Z">
        <w:r w:rsidR="00AB7621">
          <w:br/>
        </w:r>
      </w:ins>
    </w:p>
    <w:p w14:paraId="3959F120" w14:textId="199D9392" w:rsidR="00AB7621" w:rsidRDefault="00AB7621" w:rsidP="000D1D5D">
      <w:pPr>
        <w:pStyle w:val="ListParagraph"/>
        <w:numPr>
          <w:ilvl w:val="1"/>
          <w:numId w:val="38"/>
        </w:numPr>
        <w:rPr>
          <w:ins w:id="104" w:author="Gilbert, Matt" w:date="2020-06-22T08:18:00Z"/>
        </w:rPr>
        <w:pPrChange w:id="105" w:author="Gilbert, Matt" w:date="2020-06-22T08:18:00Z">
          <w:pPr>
            <w:pStyle w:val="ListParagraph"/>
            <w:numPr>
              <w:numId w:val="38"/>
            </w:numPr>
            <w:ind w:left="720" w:hanging="360"/>
          </w:pPr>
        </w:pPrChange>
      </w:pPr>
      <w:ins w:id="106" w:author="Gilbert, Matt" w:date="2020-06-22T08:37:00Z">
        <w:r>
          <w:t xml:space="preserve">The CMMC-AB Investigation and Adjudication committee shall make regular reports and updated to the CMMC-AB regarding the status and </w:t>
        </w:r>
      </w:ins>
      <w:ins w:id="107" w:author="Gilbert, Matt" w:date="2020-06-22T08:38:00Z">
        <w:r w:rsidR="003F5CFD">
          <w:t>results of their activities including all investigations and adjudication outcomes.</w:t>
        </w:r>
      </w:ins>
    </w:p>
    <w:p w14:paraId="608B5193" w14:textId="6C05911D" w:rsidR="000D1D5D" w:rsidRDefault="000D1D5D" w:rsidP="000D1D5D">
      <w:pPr>
        <w:pStyle w:val="ListParagraph"/>
        <w:ind w:left="720" w:firstLine="0"/>
        <w:rPr>
          <w:ins w:id="108" w:author="Gilbert, Matt" w:date="2020-06-22T08:18:00Z"/>
        </w:rPr>
        <w:pPrChange w:id="109" w:author="Gilbert, Matt" w:date="2020-06-22T08:18:00Z">
          <w:pPr>
            <w:pStyle w:val="ListParagraph"/>
            <w:numPr>
              <w:numId w:val="38"/>
            </w:numPr>
            <w:ind w:left="720" w:hanging="360"/>
          </w:pPr>
        </w:pPrChange>
      </w:pPr>
    </w:p>
    <w:p w14:paraId="2C9CFD32" w14:textId="77777777" w:rsidR="000D1D5D" w:rsidRDefault="000D1D5D" w:rsidP="000D1D5D">
      <w:pPr>
        <w:pStyle w:val="ListParagraph"/>
        <w:ind w:left="720" w:firstLine="0"/>
        <w:rPr>
          <w:ins w:id="110" w:author="Gilbert, Matt" w:date="2020-06-22T08:17:00Z"/>
        </w:rPr>
        <w:pPrChange w:id="111" w:author="Gilbert, Matt" w:date="2020-06-22T08:18:00Z">
          <w:pPr>
            <w:pStyle w:val="ListParagraph"/>
            <w:numPr>
              <w:numId w:val="38"/>
            </w:numPr>
            <w:ind w:left="720" w:hanging="360"/>
          </w:pPr>
        </w:pPrChange>
      </w:pPr>
    </w:p>
    <w:p w14:paraId="51BFCDAE" w14:textId="271D6F08" w:rsidR="0018188D" w:rsidRDefault="000F4BE7" w:rsidP="000F4BE7">
      <w:pPr>
        <w:pStyle w:val="ListParagraph"/>
        <w:numPr>
          <w:ilvl w:val="0"/>
          <w:numId w:val="38"/>
        </w:numPr>
      </w:pPr>
      <w:r>
        <w:t>Reporting of</w:t>
      </w:r>
      <w:r w:rsidR="00334386" w:rsidRPr="000F4BE7">
        <w:rPr>
          <w:spacing w:val="-6"/>
        </w:rPr>
        <w:t xml:space="preserve"> </w:t>
      </w:r>
      <w:del w:id="112" w:author="Gilbert, Matt" w:date="2020-06-22T08:14:00Z">
        <w:r w:rsidR="00334386" w:rsidDel="00890E80">
          <w:delText>Violations</w:delText>
        </w:r>
      </w:del>
      <w:ins w:id="113" w:author="Gilbert, Matt" w:date="2020-06-22T08:14:00Z">
        <w:r w:rsidR="00890E80">
          <w:t>Matters for Investigation</w:t>
        </w:r>
      </w:ins>
      <w:ins w:id="114" w:author="Gilbert, Matt" w:date="2020-06-22T08:32:00Z">
        <w:r w:rsidR="00AB7621">
          <w:t xml:space="preserve"> by non CMMC-AB</w:t>
        </w:r>
      </w:ins>
      <w:ins w:id="115" w:author="Gilbert, Matt" w:date="2020-06-22T08:33:00Z">
        <w:r w:rsidR="00AB7621">
          <w:t xml:space="preserve"> board or staff</w:t>
        </w:r>
      </w:ins>
    </w:p>
    <w:p w14:paraId="40AA0A96" w14:textId="77777777" w:rsidR="000F4BE7" w:rsidRDefault="000F4BE7" w:rsidP="000F4BE7"/>
    <w:p w14:paraId="70F85718" w14:textId="028081B7" w:rsidR="000F4BE7" w:rsidRDefault="00334386" w:rsidP="000F4BE7">
      <w:pPr>
        <w:pStyle w:val="ListParagraph"/>
        <w:numPr>
          <w:ilvl w:val="1"/>
          <w:numId w:val="38"/>
        </w:numPr>
        <w:rPr>
          <w:ins w:id="116" w:author="Gilbert, Matt" w:date="2020-06-22T08:14:00Z"/>
        </w:rPr>
      </w:pPr>
      <w:r>
        <w:t xml:space="preserve">When observing colleagues making choices that are </w:t>
      </w:r>
      <w:r w:rsidR="000F4BE7">
        <w:t>in violation</w:t>
      </w:r>
      <w:r>
        <w:t xml:space="preserve"> </w:t>
      </w:r>
      <w:r w:rsidR="000F4BE7" w:rsidRPr="000F4BE7">
        <w:rPr>
          <w:spacing w:val="-3"/>
        </w:rPr>
        <w:t>of the CoPC</w:t>
      </w:r>
      <w:r w:rsidR="000F4BE7">
        <w:t xml:space="preserve">, </w:t>
      </w:r>
      <w:del w:id="117" w:author="Gilbert, Matt" w:date="2020-06-22T08:25:00Z">
        <w:r w:rsidDel="000D1D5D">
          <w:delText xml:space="preserve">you </w:delText>
        </w:r>
      </w:del>
      <w:ins w:id="118" w:author="Gilbert, Matt" w:date="2020-06-22T08:25:00Z">
        <w:r w:rsidR="000D1D5D">
          <w:t xml:space="preserve">as a CMMC professional you </w:t>
        </w:r>
      </w:ins>
      <w:r w:rsidR="000F4BE7">
        <w:t>should</w:t>
      </w:r>
      <w:r>
        <w:t xml:space="preserve"> privately request clarification or </w:t>
      </w:r>
      <w:r w:rsidRPr="000F4BE7">
        <w:rPr>
          <w:spacing w:val="-3"/>
        </w:rPr>
        <w:t xml:space="preserve">offer </w:t>
      </w:r>
      <w:r w:rsidR="000F4BE7">
        <w:t xml:space="preserve">help rectify the violation. </w:t>
      </w:r>
      <w:r w:rsidRPr="000F4BE7">
        <w:rPr>
          <w:spacing w:val="-3"/>
        </w:rPr>
        <w:t>However,</w:t>
      </w:r>
      <w:r w:rsidRPr="000F4BE7">
        <w:rPr>
          <w:spacing w:val="-2"/>
        </w:rPr>
        <w:t xml:space="preserve"> </w:t>
      </w:r>
      <w:r>
        <w:t>if</w:t>
      </w:r>
      <w:r w:rsidRPr="000F4BE7">
        <w:rPr>
          <w:spacing w:val="-2"/>
        </w:rPr>
        <w:t xml:space="preserve"> </w:t>
      </w:r>
      <w:r>
        <w:t>clarification</w:t>
      </w:r>
      <w:r w:rsidRPr="000F4BE7">
        <w:rPr>
          <w:spacing w:val="-3"/>
        </w:rPr>
        <w:t xml:space="preserve"> or</w:t>
      </w:r>
      <w:r w:rsidRPr="000F4BE7">
        <w:rPr>
          <w:spacing w:val="-5"/>
        </w:rPr>
        <w:t xml:space="preserve"> </w:t>
      </w:r>
      <w:r>
        <w:t>help</w:t>
      </w:r>
      <w:r w:rsidRPr="000F4BE7">
        <w:rPr>
          <w:spacing w:val="-6"/>
        </w:rPr>
        <w:t xml:space="preserve"> </w:t>
      </w:r>
      <w:r>
        <w:t>is</w:t>
      </w:r>
      <w:r w:rsidRPr="000F4BE7">
        <w:rPr>
          <w:spacing w:val="-5"/>
        </w:rPr>
        <w:t xml:space="preserve"> </w:t>
      </w:r>
      <w:r w:rsidRPr="000F4BE7">
        <w:rPr>
          <w:spacing w:val="-3"/>
        </w:rPr>
        <w:t>no</w:t>
      </w:r>
      <w:r w:rsidR="000F4BE7" w:rsidRPr="000F4BE7">
        <w:rPr>
          <w:spacing w:val="-3"/>
        </w:rPr>
        <w:t xml:space="preserve">t </w:t>
      </w:r>
      <w:r w:rsidR="000F4BE7">
        <w:t xml:space="preserve">effective to resolve the issue, or if you believe corrective action is required to resolve the situation, then it is expected that you will submit a </w:t>
      </w:r>
      <w:del w:id="119" w:author="Gilbert, Matt" w:date="2020-06-22T08:14:00Z">
        <w:r w:rsidR="000F4BE7" w:rsidDel="00890E80">
          <w:delText>report</w:delText>
        </w:r>
      </w:del>
      <w:ins w:id="120" w:author="Gilbert, Matt" w:date="2020-06-22T08:14:00Z">
        <w:r w:rsidR="00890E80">
          <w:t>matter for investigation</w:t>
        </w:r>
      </w:ins>
      <w:r w:rsidR="000F4BE7">
        <w:t>.</w:t>
      </w:r>
      <w:ins w:id="121" w:author="Gilbert, Matt" w:date="2020-06-22T08:14:00Z">
        <w:r w:rsidR="00890E80">
          <w:t xml:space="preserve">  </w:t>
        </w:r>
      </w:ins>
      <w:ins w:id="122" w:author="Gilbert, Matt" w:date="2020-06-22T08:15:00Z">
        <w:r w:rsidR="00890E80">
          <w:br/>
        </w:r>
      </w:ins>
    </w:p>
    <w:p w14:paraId="3C3A9DA8" w14:textId="5688A320" w:rsidR="00AB7621" w:rsidRDefault="00890E80" w:rsidP="00AB7621">
      <w:pPr>
        <w:pStyle w:val="ListParagraph"/>
        <w:numPr>
          <w:ilvl w:val="1"/>
          <w:numId w:val="38"/>
        </w:numPr>
        <w:rPr>
          <w:ins w:id="123" w:author="Gilbert, Matt" w:date="2020-06-22T08:28:00Z"/>
        </w:rPr>
        <w:pPrChange w:id="124" w:author="Gilbert, Matt" w:date="2020-06-22T08:28:00Z">
          <w:pPr>
            <w:pStyle w:val="ListParagraph"/>
            <w:numPr>
              <w:ilvl w:val="1"/>
              <w:numId w:val="38"/>
            </w:numPr>
            <w:ind w:left="1440" w:hanging="360"/>
          </w:pPr>
        </w:pPrChange>
      </w:pPr>
      <w:ins w:id="125" w:author="Gilbert, Matt" w:date="2020-06-22T08:14:00Z">
        <w:r>
          <w:t xml:space="preserve">The CMMC-AB </w:t>
        </w:r>
      </w:ins>
      <w:ins w:id="126" w:author="Gilbert, Matt" w:date="2020-06-22T08:25:00Z">
        <w:r w:rsidR="000D1D5D">
          <w:t xml:space="preserve">and by extension their Investigation and Adjudication </w:t>
        </w:r>
      </w:ins>
      <w:ins w:id="127" w:author="Gilbert, Matt" w:date="2020-06-22T08:26:00Z">
        <w:r w:rsidR="000D1D5D">
          <w:t>committee</w:t>
        </w:r>
      </w:ins>
      <w:ins w:id="128" w:author="Gilbert, Matt" w:date="2020-06-22T08:25:00Z">
        <w:r w:rsidR="000D1D5D">
          <w:t xml:space="preserve"> </w:t>
        </w:r>
      </w:ins>
      <w:ins w:id="129" w:author="Gilbert, Matt" w:date="2020-06-22T08:14:00Z">
        <w:r>
          <w:t>will</w:t>
        </w:r>
      </w:ins>
      <w:ins w:id="130" w:author="Gilbert, Matt" w:date="2020-06-22T08:15:00Z">
        <w:r>
          <w:t xml:space="preserve"> make available a mechanism for reporting matters for investigation.  This mechanism will afford a member of the CMMC ecosystem the ability to report </w:t>
        </w:r>
      </w:ins>
      <w:ins w:id="131" w:author="Gilbert, Matt" w:date="2020-06-22T08:26:00Z">
        <w:r w:rsidR="000D1D5D">
          <w:t xml:space="preserve">any matter for investigation.  This might but is not limited to include </w:t>
        </w:r>
      </w:ins>
      <w:ins w:id="132" w:author="Gilbert, Matt" w:date="2020-06-22T08:15:00Z">
        <w:r>
          <w:t>both ethical and methodology concerns</w:t>
        </w:r>
        <w:r w:rsidR="000D1D5D">
          <w:t xml:space="preserve">.  </w:t>
        </w:r>
      </w:ins>
      <w:ins w:id="133" w:author="Gilbert, Matt" w:date="2020-06-22T08:27:00Z">
        <w:r w:rsidR="000D1D5D">
          <w:t>The reporting mechanism will allow for both named and unanimous reporting of matters for investigation.</w:t>
        </w:r>
      </w:ins>
      <w:ins w:id="134" w:author="Gilbert, Matt" w:date="2020-06-22T08:28:00Z">
        <w:r w:rsidR="00AB7621">
          <w:br/>
        </w:r>
      </w:ins>
    </w:p>
    <w:p w14:paraId="76E62961" w14:textId="0CEAE1DA" w:rsidR="000D1D5D" w:rsidRDefault="00AB7621" w:rsidP="00AB7621">
      <w:pPr>
        <w:pStyle w:val="ListParagraph"/>
        <w:numPr>
          <w:ilvl w:val="1"/>
          <w:numId w:val="38"/>
        </w:numPr>
        <w:pPrChange w:id="135" w:author="Gilbert, Matt" w:date="2020-06-22T08:28:00Z">
          <w:pPr>
            <w:pStyle w:val="ListParagraph"/>
            <w:numPr>
              <w:ilvl w:val="1"/>
              <w:numId w:val="38"/>
            </w:numPr>
            <w:ind w:left="1440" w:hanging="360"/>
          </w:pPr>
        </w:pPrChange>
      </w:pPr>
      <w:ins w:id="136" w:author="Gilbert, Matt" w:date="2020-06-22T08:29:00Z">
        <w:r>
          <w:t xml:space="preserve">The CMMC-AB and by extension their Investigation and Adjudication committee will publish and otherwise make known the </w:t>
        </w:r>
      </w:ins>
      <w:ins w:id="137" w:author="Gilbert, Matt" w:date="2020-06-22T08:31:00Z">
        <w:r>
          <w:t>mechanisms (e.g. websites, hotlines or mailing addresses) by which matters for investigation will be collected.</w:t>
        </w:r>
      </w:ins>
      <w:ins w:id="138" w:author="Gilbert, Matt" w:date="2020-06-22T08:26:00Z">
        <w:r w:rsidR="000D1D5D">
          <w:br/>
        </w:r>
      </w:ins>
    </w:p>
    <w:p w14:paraId="7E79B98F" w14:textId="2A03DB14" w:rsidR="0018188D" w:rsidRDefault="0018188D" w:rsidP="000F4BE7"/>
    <w:p w14:paraId="4BA49C47" w14:textId="151B3BC3" w:rsidR="00AB7621" w:rsidRDefault="00AB7621" w:rsidP="00AB7621">
      <w:pPr>
        <w:pStyle w:val="ListParagraph"/>
        <w:numPr>
          <w:ilvl w:val="0"/>
          <w:numId w:val="38"/>
        </w:numPr>
        <w:rPr>
          <w:ins w:id="139" w:author="Gilbert, Matt" w:date="2020-06-22T08:33:00Z"/>
        </w:rPr>
      </w:pPr>
      <w:ins w:id="140" w:author="Gilbert, Matt" w:date="2020-06-22T08:33:00Z">
        <w:r>
          <w:lastRenderedPageBreak/>
          <w:t>Reporting of</w:t>
        </w:r>
        <w:r w:rsidRPr="000F4BE7">
          <w:rPr>
            <w:spacing w:val="-6"/>
          </w:rPr>
          <w:t xml:space="preserve"> </w:t>
        </w:r>
        <w:r>
          <w:t>Matters for Investigation by CMMC-AB board or staff</w:t>
        </w:r>
      </w:ins>
    </w:p>
    <w:p w14:paraId="13504A52" w14:textId="4EC3E13C" w:rsidR="00752428" w:rsidDel="00AB7621" w:rsidRDefault="00752428" w:rsidP="00752428">
      <w:pPr>
        <w:pStyle w:val="ListParagraph"/>
        <w:numPr>
          <w:ilvl w:val="0"/>
          <w:numId w:val="38"/>
        </w:numPr>
        <w:rPr>
          <w:del w:id="141" w:author="Gilbert, Matt" w:date="2020-06-22T08:33:00Z"/>
        </w:rPr>
      </w:pPr>
      <w:del w:id="142" w:author="Gilbert, Matt" w:date="2020-06-22T08:33:00Z">
        <w:r w:rsidDel="00AB7621">
          <w:delText>CMMC CoPC Violation Report</w:delText>
        </w:r>
        <w:r w:rsidRPr="000F4BE7" w:rsidDel="00AB7621">
          <w:rPr>
            <w:spacing w:val="-3"/>
          </w:rPr>
          <w:delText xml:space="preserve"> </w:delText>
        </w:r>
        <w:r w:rsidDel="00AB7621">
          <w:delText>Submission</w:delText>
        </w:r>
      </w:del>
    </w:p>
    <w:p w14:paraId="0A3FE7BC" w14:textId="77777777" w:rsidR="00752428" w:rsidRDefault="00752428" w:rsidP="00752428"/>
    <w:p w14:paraId="50A9D6C3" w14:textId="114A22F4" w:rsidR="00752428" w:rsidRPr="000F4BE7" w:rsidDel="00AB7621" w:rsidRDefault="00752428" w:rsidP="00C01C08">
      <w:pPr>
        <w:pStyle w:val="ListParagraph"/>
        <w:numPr>
          <w:ilvl w:val="1"/>
          <w:numId w:val="38"/>
        </w:numPr>
        <w:rPr>
          <w:del w:id="143" w:author="Gilbert, Matt" w:date="2020-06-22T08:35:00Z"/>
          <w:sz w:val="28"/>
        </w:rPr>
      </w:pPr>
      <w:r>
        <w:t xml:space="preserve">The CMMC-AB monitors the CMMC-related activity of all CMMC credentialed, Registered, and Accredited roles and reserves the right to </w:t>
      </w:r>
      <w:ins w:id="144" w:author="Gilbert, Matt" w:date="2020-06-22T08:33:00Z">
        <w:r w:rsidR="00AB7621">
          <w:t xml:space="preserve">report matters for </w:t>
        </w:r>
      </w:ins>
      <w:r>
        <w:t>investigat</w:t>
      </w:r>
      <w:ins w:id="145" w:author="Gilbert, Matt" w:date="2020-06-22T08:33:00Z">
        <w:r w:rsidR="00AB7621">
          <w:t>ion</w:t>
        </w:r>
      </w:ins>
      <w:del w:id="146" w:author="Gilbert, Matt" w:date="2020-06-22T08:33:00Z">
        <w:r w:rsidDel="00AB7621">
          <w:delText>e</w:delText>
        </w:r>
      </w:del>
      <w:ins w:id="147" w:author="Gilbert, Matt" w:date="2020-06-22T08:34:00Z">
        <w:r w:rsidR="00AB7621">
          <w:t xml:space="preserve"> related to</w:t>
        </w:r>
      </w:ins>
      <w:r>
        <w:t xml:space="preserve"> any potential violations that arise from unusual behavior. CMMC Certified Quality Auditors</w:t>
      </w:r>
      <w:ins w:id="148" w:author="Gilbert, Matt" w:date="2020-06-22T08:34:00Z">
        <w:r w:rsidR="00AB7621">
          <w:t>, CMMC-AB staff</w:t>
        </w:r>
      </w:ins>
      <w:r>
        <w:t xml:space="preserve"> </w:t>
      </w:r>
      <w:ins w:id="149" w:author="Gilbert, Matt" w:date="2020-06-22T08:34:00Z">
        <w:r w:rsidR="00AB7621">
          <w:t xml:space="preserve">and/or board members </w:t>
        </w:r>
      </w:ins>
      <w:r>
        <w:t xml:space="preserve">will initiate a </w:t>
      </w:r>
      <w:del w:id="150" w:author="Gilbert, Matt" w:date="2020-06-22T08:34:00Z">
        <w:r w:rsidDel="00AB7621">
          <w:delText>Request for Code of Professional Conduct Review</w:delText>
        </w:r>
      </w:del>
      <w:ins w:id="151" w:author="Gilbert, Matt" w:date="2020-06-22T08:34:00Z">
        <w:r w:rsidR="00AB7621">
          <w:t xml:space="preserve">Matter for Investigation </w:t>
        </w:r>
      </w:ins>
      <w:ins w:id="152" w:author="Gilbert, Matt" w:date="2020-06-22T08:35:00Z">
        <w:r w:rsidR="00AB7621">
          <w:t xml:space="preserve">via the same mechanisms noted in section 2 above. </w:t>
        </w:r>
      </w:ins>
      <w:del w:id="153" w:author="Gilbert, Matt" w:date="2020-06-22T08:35:00Z">
        <w:r w:rsidDel="00AB7621">
          <w:delText>, and the investigation will proceed as needed.</w:delText>
        </w:r>
      </w:del>
    </w:p>
    <w:p w14:paraId="1EA0CAE9" w14:textId="40D5C00A" w:rsidR="00752428" w:rsidRPr="00AB7621" w:rsidRDefault="00AB7621" w:rsidP="00C01C08">
      <w:pPr>
        <w:pStyle w:val="ListParagraph"/>
        <w:numPr>
          <w:ilvl w:val="1"/>
          <w:numId w:val="38"/>
        </w:numPr>
        <w:rPr>
          <w:sz w:val="28"/>
          <w:rPrChange w:id="154" w:author="Gilbert, Matt" w:date="2020-06-22T08:35:00Z">
            <w:rPr>
              <w:sz w:val="28"/>
            </w:rPr>
          </w:rPrChange>
        </w:rPr>
        <w:pPrChange w:id="155" w:author="Gilbert, Matt" w:date="2020-06-22T08:35:00Z">
          <w:pPr/>
        </w:pPrChange>
      </w:pPr>
      <w:ins w:id="156" w:author="Gilbert, Matt" w:date="2020-06-22T08:35:00Z">
        <w:r>
          <w:rPr>
            <w:sz w:val="28"/>
          </w:rPr>
          <w:br/>
        </w:r>
      </w:ins>
    </w:p>
    <w:p w14:paraId="19951ED8" w14:textId="5F6A3B2C" w:rsidR="00752428" w:rsidRDefault="00752428" w:rsidP="00752428">
      <w:pPr>
        <w:pStyle w:val="ListParagraph"/>
        <w:numPr>
          <w:ilvl w:val="0"/>
          <w:numId w:val="38"/>
        </w:numPr>
      </w:pPr>
      <w:r>
        <w:t xml:space="preserve">Investigation </w:t>
      </w:r>
      <w:del w:id="157" w:author="Gilbert, Matt" w:date="2020-06-22T08:46:00Z">
        <w:r w:rsidDel="003F5CFD">
          <w:delText>and Resolution</w:delText>
        </w:r>
        <w:r w:rsidRPr="000F4BE7" w:rsidDel="003F5CFD">
          <w:rPr>
            <w:spacing w:val="-19"/>
          </w:rPr>
          <w:delText xml:space="preserve"> </w:delText>
        </w:r>
        <w:r w:rsidDel="003F5CFD">
          <w:delText>of Potential</w:delText>
        </w:r>
        <w:r w:rsidRPr="000F4BE7" w:rsidDel="003F5CFD">
          <w:rPr>
            <w:spacing w:val="-2"/>
          </w:rPr>
          <w:delText xml:space="preserve"> </w:delText>
        </w:r>
        <w:r w:rsidDel="003F5CFD">
          <w:delText>Violations</w:delText>
        </w:r>
      </w:del>
      <w:ins w:id="158" w:author="Gilbert, Matt" w:date="2020-06-22T08:46:00Z">
        <w:r w:rsidR="003F5CFD">
          <w:t>Process</w:t>
        </w:r>
      </w:ins>
    </w:p>
    <w:p w14:paraId="08CD01EA" w14:textId="77777777" w:rsidR="00752428" w:rsidRDefault="00752428" w:rsidP="00752428">
      <w:pPr>
        <w:rPr>
          <w:sz w:val="16"/>
        </w:rPr>
      </w:pPr>
    </w:p>
    <w:p w14:paraId="4622FB65" w14:textId="7A9D724D" w:rsidR="00AB7621" w:rsidRDefault="00AB7621" w:rsidP="00752428">
      <w:pPr>
        <w:pStyle w:val="ListParagraph"/>
        <w:numPr>
          <w:ilvl w:val="1"/>
          <w:numId w:val="38"/>
        </w:numPr>
        <w:rPr>
          <w:ins w:id="159" w:author="Gilbert, Matt" w:date="2020-06-22T08:36:00Z"/>
        </w:rPr>
      </w:pPr>
      <w:ins w:id="160" w:author="Gilbert, Matt" w:date="2020-06-22T08:36:00Z">
        <w:r>
          <w:t xml:space="preserve">The CMMC-AB and by extension their Investigation and Adjudication committee will receive all Matters for Investigation that are reported.  The committee will review and assign investigators that are not party to the matter at hand.  For items where an investigation is not </w:t>
        </w:r>
      </w:ins>
      <w:ins w:id="161" w:author="Gilbert, Matt" w:date="2020-06-22T08:39:00Z">
        <w:r w:rsidR="003F5CFD">
          <w:t xml:space="preserve">feasible or required, the committee will vote by simple majority to recommend to the CMMC-AB that the Matter for Investigation not be the subject of an investigation.  If the CMMC-AB concurs the Matter for Investigation will be closed at that point.  If the CMMC-AB disagrees the </w:t>
        </w:r>
      </w:ins>
      <w:ins w:id="162" w:author="Gilbert, Matt" w:date="2020-06-22T08:41:00Z">
        <w:r w:rsidR="003F5CFD">
          <w:t>committee</w:t>
        </w:r>
      </w:ins>
      <w:ins w:id="163" w:author="Gilbert, Matt" w:date="2020-06-22T08:39:00Z">
        <w:r w:rsidR="003F5CFD">
          <w:t xml:space="preserve"> </w:t>
        </w:r>
      </w:ins>
      <w:ins w:id="164" w:author="Gilbert, Matt" w:date="2020-06-22T08:41:00Z">
        <w:r w:rsidR="003F5CFD">
          <w:t>will assign an investigator and proceed and/or execute other instructions as provided by the CMMC-AB.</w:t>
        </w:r>
      </w:ins>
      <w:ins w:id="165" w:author="Gilbert, Matt" w:date="2020-06-22T08:36:00Z">
        <w:r>
          <w:br/>
        </w:r>
      </w:ins>
    </w:p>
    <w:p w14:paraId="53700DF8" w14:textId="384D4A2C" w:rsidR="003F5CFD" w:rsidRDefault="00752428" w:rsidP="00752428">
      <w:pPr>
        <w:pStyle w:val="ListParagraph"/>
        <w:numPr>
          <w:ilvl w:val="1"/>
          <w:numId w:val="38"/>
        </w:numPr>
        <w:rPr>
          <w:ins w:id="166" w:author="Gilbert, Matt" w:date="2020-06-22T08:45:00Z"/>
        </w:rPr>
      </w:pPr>
      <w:del w:id="167" w:author="Gilbert, Matt" w:date="2020-06-22T08:41:00Z">
        <w:r w:rsidDel="003F5CFD">
          <w:delText xml:space="preserve">The CMMC-AB will respond to each reported incident and conduct a thorough investigation as appropriate. </w:delText>
        </w:r>
      </w:del>
      <w:ins w:id="168" w:author="Gilbert, Matt" w:date="2020-06-22T08:42:00Z">
        <w:r w:rsidR="003F5CFD">
          <w:t xml:space="preserve">The Investigation and Adjudication committee will be responsible for identifying and training those individuals who will complete the investigations.  Those investigators will </w:t>
        </w:r>
      </w:ins>
      <w:ins w:id="169" w:author="Gilbert, Matt" w:date="2020-06-22T08:45:00Z">
        <w:r w:rsidR="003F5CFD">
          <w:t>similarly</w:t>
        </w:r>
      </w:ins>
      <w:ins w:id="170" w:author="Gilbert, Matt" w:date="2020-06-22T08:42:00Z">
        <w:r w:rsidR="003F5CFD">
          <w:t xml:space="preserve"> be expected to adhere to this Code of Professional Conduct to the extent applicable.  </w:t>
        </w:r>
      </w:ins>
      <w:ins w:id="171" w:author="Gilbert, Matt" w:date="2020-06-22T08:47:00Z">
        <w:r w:rsidR="003F5CFD">
          <w:t>Further, the investigators will confirm to the committee that they are not party to the Matter for Investigation (i.e. subject of</w:t>
        </w:r>
        <w:r w:rsidR="004D5E90">
          <w:t xml:space="preserve"> or submitter of the matter), affiliated with, and/or subject to undue influence from</w:t>
        </w:r>
      </w:ins>
      <w:ins w:id="172" w:author="Gilbert, Matt" w:date="2020-06-22T08:49:00Z">
        <w:r w:rsidR="004D5E90">
          <w:t xml:space="preserve"> such parties.</w:t>
        </w:r>
      </w:ins>
      <w:ins w:id="173" w:author="Gilbert, Matt" w:date="2020-06-22T08:46:00Z">
        <w:r w:rsidR="003F5CFD">
          <w:br/>
        </w:r>
      </w:ins>
    </w:p>
    <w:p w14:paraId="3BCF1F63" w14:textId="7EC3F5D3" w:rsidR="00752428" w:rsidRDefault="00752428" w:rsidP="00752428">
      <w:pPr>
        <w:pStyle w:val="ListParagraph"/>
        <w:numPr>
          <w:ilvl w:val="1"/>
          <w:numId w:val="38"/>
        </w:numPr>
        <w:rPr>
          <w:ins w:id="174" w:author="Gilbert, Matt" w:date="2020-06-22T08:49:00Z"/>
        </w:rPr>
      </w:pPr>
      <w:r>
        <w:t>During the investigation, every effort will be taken to protect and respect the rights and the privacy of those involved.</w:t>
      </w:r>
      <w:ins w:id="175" w:author="Gilbert, Matt" w:date="2020-06-22T08:43:00Z">
        <w:r w:rsidR="003F5CFD">
          <w:t xml:space="preserve">  The subject of the investigation will be notified that they are being investigated.  The CMMC-AB or by extension the Investigation and Adjudication </w:t>
        </w:r>
      </w:ins>
      <w:ins w:id="176" w:author="Gilbert, Matt" w:date="2020-06-22T08:44:00Z">
        <w:r w:rsidR="003F5CFD">
          <w:t>committee</w:t>
        </w:r>
      </w:ins>
      <w:ins w:id="177" w:author="Gilbert, Matt" w:date="2020-06-22T08:43:00Z">
        <w:r w:rsidR="003F5CFD">
          <w:t xml:space="preserve"> </w:t>
        </w:r>
      </w:ins>
      <w:ins w:id="178" w:author="Gilbert, Matt" w:date="2020-06-22T08:44:00Z">
        <w:r w:rsidR="003F5CFD">
          <w:t>will make determination and establish standards related to the release and timing thereof the Matter for Investigation submission and final reporting.</w:t>
        </w:r>
      </w:ins>
    </w:p>
    <w:p w14:paraId="3EBAA374" w14:textId="77777777" w:rsidR="004D5E90" w:rsidRDefault="004D5E90" w:rsidP="004D5E90">
      <w:pPr>
        <w:pStyle w:val="ListParagraph"/>
        <w:ind w:left="1440" w:firstLine="0"/>
        <w:rPr>
          <w:ins w:id="179" w:author="Gilbert, Matt" w:date="2020-06-22T08:49:00Z"/>
        </w:rPr>
        <w:pPrChange w:id="180" w:author="Gilbert, Matt" w:date="2020-06-22T08:49:00Z">
          <w:pPr>
            <w:pStyle w:val="ListParagraph"/>
            <w:numPr>
              <w:ilvl w:val="1"/>
              <w:numId w:val="38"/>
            </w:numPr>
            <w:ind w:left="1440" w:hanging="360"/>
          </w:pPr>
        </w:pPrChange>
      </w:pPr>
    </w:p>
    <w:p w14:paraId="05F6CD2F" w14:textId="112A1FF8" w:rsidR="004D5E90" w:rsidRDefault="004D5E90" w:rsidP="00752428">
      <w:pPr>
        <w:pStyle w:val="ListParagraph"/>
        <w:numPr>
          <w:ilvl w:val="1"/>
          <w:numId w:val="38"/>
        </w:numPr>
      </w:pPr>
      <w:ins w:id="181" w:author="Gilbert, Matt" w:date="2020-06-22T08:49:00Z">
        <w:r>
          <w:t xml:space="preserve">The appointed investigator will take those steps they determined needed to fully understand the situation.  </w:t>
        </w:r>
      </w:ins>
      <w:ins w:id="182" w:author="Gilbert, Matt" w:date="2020-06-22T08:51:00Z">
        <w:r>
          <w:t>At the conclusion of their procedures, t</w:t>
        </w:r>
      </w:ins>
      <w:ins w:id="183" w:author="Gilbert, Matt" w:date="2020-06-22T08:49:00Z">
        <w:r>
          <w:t xml:space="preserve">he investigator will prepare a report, either oral or written, for presentation to the CMMC-AB Investigation and Adjudication </w:t>
        </w:r>
      </w:ins>
      <w:ins w:id="184" w:author="Gilbert, Matt" w:date="2020-06-22T08:51:00Z">
        <w:r>
          <w:t>committee</w:t>
        </w:r>
      </w:ins>
      <w:ins w:id="185" w:author="Gilbert, Matt" w:date="2020-06-22T08:49:00Z">
        <w:r>
          <w:t>.</w:t>
        </w:r>
      </w:ins>
    </w:p>
    <w:p w14:paraId="13F3E758" w14:textId="77777777" w:rsidR="00752428" w:rsidRDefault="00752428" w:rsidP="00752428">
      <w:pPr>
        <w:rPr>
          <w:sz w:val="25"/>
        </w:rPr>
      </w:pPr>
    </w:p>
    <w:p w14:paraId="2437FC1A" w14:textId="3C51AB21" w:rsidR="00115426" w:rsidRDefault="00115426" w:rsidP="00752428">
      <w:pPr>
        <w:pStyle w:val="ListParagraph"/>
        <w:numPr>
          <w:ilvl w:val="0"/>
          <w:numId w:val="38"/>
        </w:numPr>
        <w:rPr>
          <w:ins w:id="186" w:author="Gilbert, Matt" w:date="2020-06-22T08:52:00Z"/>
        </w:rPr>
      </w:pPr>
      <w:ins w:id="187" w:author="Gilbert, Matt" w:date="2020-06-22T08:52:00Z">
        <w:r>
          <w:t>Review of Investigative Proceedings</w:t>
        </w:r>
      </w:ins>
      <w:ins w:id="188" w:author="Gilbert, Matt" w:date="2020-06-22T08:55:00Z">
        <w:r>
          <w:t xml:space="preserve"> and Adjudication</w:t>
        </w:r>
      </w:ins>
      <w:ins w:id="189" w:author="Gilbert, Matt" w:date="2020-06-22T08:53:00Z">
        <w:r>
          <w:br/>
        </w:r>
      </w:ins>
    </w:p>
    <w:p w14:paraId="06B92221" w14:textId="61CCD2A5" w:rsidR="00115426" w:rsidRDefault="00115426" w:rsidP="00115426">
      <w:pPr>
        <w:pStyle w:val="ListParagraph"/>
        <w:numPr>
          <w:ilvl w:val="1"/>
          <w:numId w:val="38"/>
        </w:numPr>
        <w:rPr>
          <w:ins w:id="190" w:author="Gilbert, Matt" w:date="2020-06-22T08:55:00Z"/>
        </w:rPr>
      </w:pPr>
      <w:ins w:id="191" w:author="Gilbert, Matt" w:date="2020-06-22T08:52:00Z">
        <w:r>
          <w:t xml:space="preserve">The Investigation and Adjudication committee will be responsible </w:t>
        </w:r>
      </w:ins>
      <w:ins w:id="192" w:author="Gilbert, Matt" w:date="2020-06-22T08:53:00Z">
        <w:r>
          <w:t xml:space="preserve">for receiving the Investigators report.  Based on a review the committee will then instruct the investigator of additional procedures or make a recommendation to proceed to adjudication.  If the </w:t>
        </w:r>
      </w:ins>
      <w:ins w:id="193" w:author="Gilbert, Matt" w:date="2020-06-22T08:54:00Z">
        <w:r>
          <w:t>committee</w:t>
        </w:r>
      </w:ins>
      <w:ins w:id="194" w:author="Gilbert, Matt" w:date="2020-06-22T08:53:00Z">
        <w:r>
          <w:t>,</w:t>
        </w:r>
      </w:ins>
      <w:ins w:id="195" w:author="Gilbert, Matt" w:date="2020-06-22T08:54:00Z">
        <w:r>
          <w:t xml:space="preserve"> proceeds to adjudication that committee will utilize the following rubric as a guideline for such</w:t>
        </w:r>
      </w:ins>
      <w:ins w:id="196" w:author="Gilbert, Matt" w:date="2020-06-22T08:55:00Z">
        <w:r>
          <w:t xml:space="preserve"> deliberations:</w:t>
        </w:r>
        <w:r>
          <w:br/>
        </w:r>
      </w:ins>
    </w:p>
    <w:p w14:paraId="48B84AD8" w14:textId="5DEB77B0" w:rsidR="00115426" w:rsidRDefault="003B627B" w:rsidP="003B627B">
      <w:pPr>
        <w:pStyle w:val="ListParagraph"/>
        <w:ind w:left="1440" w:firstLine="0"/>
        <w:rPr>
          <w:ins w:id="197" w:author="Gilbert, Matt" w:date="2020-06-22T09:10:00Z"/>
        </w:rPr>
        <w:pPrChange w:id="198" w:author="Gilbert, Matt" w:date="2020-06-22T09:04:00Z">
          <w:pPr>
            <w:pStyle w:val="ListParagraph"/>
            <w:numPr>
              <w:ilvl w:val="1"/>
              <w:numId w:val="38"/>
            </w:numPr>
            <w:ind w:left="1440" w:hanging="360"/>
          </w:pPr>
        </w:pPrChange>
      </w:pPr>
      <w:commentRangeStart w:id="199"/>
      <w:ins w:id="200" w:author="Gilbert, Matt" w:date="2020-06-22T09:06:00Z">
        <w:r w:rsidRPr="003B627B">
          <w:lastRenderedPageBreak/>
          <w:drawing>
            <wp:inline distT="0" distB="0" distL="0" distR="0" wp14:anchorId="5672EC4B" wp14:editId="62354B21">
              <wp:extent cx="4806950" cy="2746685"/>
              <wp:effectExtent l="0" t="0" r="0" b="0"/>
              <wp:docPr id="10" name="Graphic 7">
                <a:extLst xmlns:a="http://schemas.openxmlformats.org/drawingml/2006/main">
                  <a:ext uri="{FF2B5EF4-FFF2-40B4-BE49-F238E27FC236}">
                    <a16:creationId xmlns:a16="http://schemas.microsoft.com/office/drawing/2014/main" id="{76E02E2F-BF44-4F98-9F3A-1A2966A15E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76E02E2F-BF44-4F98-9F3A-1A2966A15E88}"/>
                          </a:ext>
                        </a:extLst>
                      </pic:cNvPr>
                      <pic:cNvPicPr>
                        <a:picLocks noChangeAspect="1"/>
                      </pic:cNvPicPr>
                    </pic:nvPicPr>
                    <pic:blipFill>
                      <a:blip r:embed="rId12">
                        <a:extLst>
                          <a:ext uri="{96DAC541-7B7A-43D3-8B79-37D633B846F1}">
                            <asvg:svgBlip xmlns="" xmlns:p="http://schemas.openxmlformats.org/presentationml/2006/main" xmlns:asvg="http://schemas.microsoft.com/office/drawing/2016/SVG/main" xmlns:lc="http://schemas.openxmlformats.org/drawingml/2006/lockedCanvas" r:embed="rId13"/>
                          </a:ext>
                        </a:extLst>
                      </a:blip>
                      <a:stretch>
                        <a:fillRect/>
                      </a:stretch>
                    </pic:blipFill>
                    <pic:spPr>
                      <a:xfrm>
                        <a:off x="0" y="0"/>
                        <a:ext cx="4812848" cy="2750055"/>
                      </a:xfrm>
                      <a:prstGeom prst="rect">
                        <a:avLst/>
                      </a:prstGeom>
                    </pic:spPr>
                  </pic:pic>
                </a:graphicData>
              </a:graphic>
            </wp:inline>
          </w:drawing>
        </w:r>
      </w:ins>
      <w:commentRangeEnd w:id="199"/>
      <w:ins w:id="201" w:author="Gilbert, Matt" w:date="2020-06-22T09:07:00Z">
        <w:r>
          <w:rPr>
            <w:rStyle w:val="CommentReference"/>
          </w:rPr>
          <w:commentReference w:id="199"/>
        </w:r>
      </w:ins>
    </w:p>
    <w:p w14:paraId="2D5B8FD4" w14:textId="3ED49E61" w:rsidR="003B627B" w:rsidRDefault="003B627B" w:rsidP="003B627B">
      <w:pPr>
        <w:pStyle w:val="ListParagraph"/>
        <w:ind w:left="1440" w:firstLine="0"/>
        <w:rPr>
          <w:ins w:id="202" w:author="Gilbert, Matt" w:date="2020-06-22T09:10:00Z"/>
        </w:rPr>
        <w:pPrChange w:id="203" w:author="Gilbert, Matt" w:date="2020-06-22T09:04:00Z">
          <w:pPr>
            <w:pStyle w:val="ListParagraph"/>
            <w:numPr>
              <w:ilvl w:val="1"/>
              <w:numId w:val="38"/>
            </w:numPr>
            <w:ind w:left="1440" w:hanging="360"/>
          </w:pPr>
        </w:pPrChange>
      </w:pPr>
    </w:p>
    <w:p w14:paraId="1E62E56C" w14:textId="062385BB" w:rsidR="004A4EEA" w:rsidRDefault="004A4EEA" w:rsidP="003B627B">
      <w:pPr>
        <w:pStyle w:val="ListParagraph"/>
        <w:ind w:left="1440" w:firstLine="0"/>
        <w:rPr>
          <w:ins w:id="204" w:author="Gilbert, Matt" w:date="2020-06-22T09:18:00Z"/>
        </w:rPr>
        <w:pPrChange w:id="205" w:author="Gilbert, Matt" w:date="2020-06-22T09:04:00Z">
          <w:pPr>
            <w:pStyle w:val="ListParagraph"/>
            <w:numPr>
              <w:ilvl w:val="1"/>
              <w:numId w:val="38"/>
            </w:numPr>
            <w:ind w:left="1440" w:hanging="360"/>
          </w:pPr>
        </w:pPrChange>
      </w:pPr>
    </w:p>
    <w:p w14:paraId="1BCE022B" w14:textId="29DD167C" w:rsidR="004A4EEA" w:rsidRDefault="004A4EEA" w:rsidP="003B627B">
      <w:pPr>
        <w:pStyle w:val="ListParagraph"/>
        <w:ind w:left="1440" w:firstLine="0"/>
        <w:rPr>
          <w:ins w:id="206" w:author="Gilbert, Matt" w:date="2020-06-22T10:30:00Z"/>
        </w:rPr>
        <w:pPrChange w:id="207" w:author="Gilbert, Matt" w:date="2020-06-22T09:04:00Z">
          <w:pPr>
            <w:pStyle w:val="ListParagraph"/>
            <w:numPr>
              <w:ilvl w:val="1"/>
              <w:numId w:val="38"/>
            </w:numPr>
            <w:ind w:left="1440" w:hanging="360"/>
          </w:pPr>
        </w:pPrChange>
      </w:pPr>
      <w:ins w:id="208" w:author="Gilbert, Matt" w:date="2020-06-22T09:18:00Z">
        <w:r>
          <w:t>Major violations will be</w:t>
        </w:r>
      </w:ins>
      <w:ins w:id="209" w:author="Gilbert, Matt" w:date="2020-06-22T09:19:00Z">
        <w:r>
          <w:t xml:space="preserve"> defined as:</w:t>
        </w:r>
      </w:ins>
      <w:ins w:id="210" w:author="Gilbert, Matt" w:date="2020-06-22T09:21:00Z">
        <w:r>
          <w:br/>
        </w:r>
        <w:r w:rsidRPr="004A4EEA">
          <w:rPr>
            <w:rPrChange w:id="211" w:author="Gilbert, Matt" w:date="2020-06-22T09:21:00Z">
              <w:rPr>
                <w:color w:val="000000"/>
                <w:sz w:val="32"/>
                <w:szCs w:val="32"/>
              </w:rPr>
            </w:rPrChange>
          </w:rPr>
          <w:t xml:space="preserve">A </w:t>
        </w:r>
      </w:ins>
      <w:ins w:id="212" w:author="Gilbert, Matt" w:date="2020-06-22T09:23:00Z">
        <w:r>
          <w:t xml:space="preserve">deviation that represents a </w:t>
        </w:r>
      </w:ins>
      <w:ins w:id="213" w:author="Gilbert, Matt" w:date="2020-06-22T09:28:00Z">
        <w:r w:rsidR="001264AF">
          <w:t>serious</w:t>
        </w:r>
      </w:ins>
      <w:ins w:id="214" w:author="Gilbert, Matt" w:date="2020-06-22T09:23:00Z">
        <w:r>
          <w:t xml:space="preserve"> departure from this Code of Professional Conduct that could </w:t>
        </w:r>
      </w:ins>
      <w:ins w:id="215" w:author="Gilbert, Matt" w:date="2020-06-22T09:25:00Z">
        <w:r w:rsidR="001264AF">
          <w:t xml:space="preserve">call into question the integrity of the CMMC or the reputation </w:t>
        </w:r>
      </w:ins>
      <w:ins w:id="216" w:author="Gilbert, Matt" w:date="2020-06-22T09:26:00Z">
        <w:r w:rsidR="001264AF">
          <w:t xml:space="preserve">of those participating in or subject to the complaint.  </w:t>
        </w:r>
      </w:ins>
    </w:p>
    <w:p w14:paraId="21B4543D" w14:textId="31EF83CD" w:rsidR="00737AF0" w:rsidRDefault="00737AF0" w:rsidP="003B627B">
      <w:pPr>
        <w:pStyle w:val="ListParagraph"/>
        <w:ind w:left="1440" w:firstLine="0"/>
        <w:rPr>
          <w:ins w:id="217" w:author="Gilbert, Matt" w:date="2020-06-22T10:30:00Z"/>
        </w:rPr>
        <w:pPrChange w:id="218" w:author="Gilbert, Matt" w:date="2020-06-22T09:04:00Z">
          <w:pPr>
            <w:pStyle w:val="ListParagraph"/>
            <w:numPr>
              <w:ilvl w:val="1"/>
              <w:numId w:val="38"/>
            </w:numPr>
            <w:ind w:left="1440" w:hanging="360"/>
          </w:pPr>
        </w:pPrChange>
      </w:pPr>
    </w:p>
    <w:p w14:paraId="7A83DF4B" w14:textId="77777777" w:rsidR="00737AF0" w:rsidRDefault="00737AF0" w:rsidP="00737AF0">
      <w:pPr>
        <w:pStyle w:val="ListParagraph"/>
        <w:ind w:left="1440" w:firstLine="0"/>
        <w:rPr>
          <w:ins w:id="219" w:author="Gilbert, Matt" w:date="2020-06-22T10:30:00Z"/>
        </w:rPr>
      </w:pPr>
      <w:ins w:id="220" w:author="Gilbert, Matt" w:date="2020-06-22T10:30:00Z">
        <w:r>
          <w:t>Minor violations will be defined as:</w:t>
        </w:r>
      </w:ins>
    </w:p>
    <w:p w14:paraId="301A43BF" w14:textId="7F24A5F7" w:rsidR="00737AF0" w:rsidRDefault="00737AF0" w:rsidP="00737AF0">
      <w:pPr>
        <w:pStyle w:val="ListParagraph"/>
        <w:ind w:left="1440" w:firstLine="0"/>
        <w:rPr>
          <w:ins w:id="221" w:author="Gilbert, Matt" w:date="2020-06-22T10:31:00Z"/>
        </w:rPr>
      </w:pPr>
      <w:ins w:id="222" w:author="Gilbert, Matt" w:date="2020-06-22T10:30:00Z">
        <w:r w:rsidRPr="00F10EE8">
          <w:t xml:space="preserve">A </w:t>
        </w:r>
        <w:r>
          <w:t>deviation that represents a less significant departure from this Code of Professional Conduct that is less likely to call into question the integrity of the CMMC or the reputation of those participating in or subject to the complaint</w:t>
        </w:r>
      </w:ins>
    </w:p>
    <w:p w14:paraId="3BFFF47C" w14:textId="40D398B8" w:rsidR="00737AF0" w:rsidRDefault="00737AF0" w:rsidP="00737AF0">
      <w:pPr>
        <w:pStyle w:val="ListParagraph"/>
        <w:ind w:left="1440" w:firstLine="0"/>
        <w:rPr>
          <w:ins w:id="223" w:author="Gilbert, Matt" w:date="2020-06-22T10:31:00Z"/>
        </w:rPr>
      </w:pPr>
    </w:p>
    <w:p w14:paraId="3F573D33" w14:textId="23C5D56F" w:rsidR="00A2561C" w:rsidRDefault="00737AF0" w:rsidP="00737AF0">
      <w:pPr>
        <w:pStyle w:val="ListParagraph"/>
        <w:ind w:left="1440" w:firstLine="0"/>
        <w:rPr>
          <w:ins w:id="224" w:author="Gilbert, Matt" w:date="2020-06-22T10:43:00Z"/>
        </w:rPr>
      </w:pPr>
      <w:ins w:id="225" w:author="Gilbert, Matt" w:date="2020-06-22T10:31:00Z">
        <w:r>
          <w:t xml:space="preserve">The rubric then </w:t>
        </w:r>
      </w:ins>
      <w:ins w:id="226" w:author="Gilbert, Matt" w:date="2020-06-22T10:42:00Z">
        <w:r w:rsidR="00A2561C">
          <w:t>establishes</w:t>
        </w:r>
      </w:ins>
      <w:ins w:id="227" w:author="Gilbert, Matt" w:date="2020-06-22T10:31:00Z">
        <w:r>
          <w:t xml:space="preserve"> the following </w:t>
        </w:r>
      </w:ins>
      <w:ins w:id="228" w:author="Gilbert, Matt" w:date="2020-06-22T10:42:00Z">
        <w:r w:rsidR="00A2561C">
          <w:t>categories of violations which are defined as follows:</w:t>
        </w:r>
      </w:ins>
    </w:p>
    <w:p w14:paraId="7799CA21" w14:textId="024E2C69" w:rsidR="00A2561C" w:rsidRDefault="00A2561C" w:rsidP="00737AF0">
      <w:pPr>
        <w:pStyle w:val="ListParagraph"/>
        <w:ind w:left="1440" w:firstLine="0"/>
        <w:rPr>
          <w:ins w:id="229" w:author="Gilbert, Matt" w:date="2020-06-22T10:43:00Z"/>
        </w:rPr>
      </w:pPr>
    </w:p>
    <w:p w14:paraId="2956451F" w14:textId="7274E7D9" w:rsidR="00A2561C" w:rsidRDefault="00A2561C" w:rsidP="00A2561C">
      <w:pPr>
        <w:pStyle w:val="ListParagraph"/>
        <w:ind w:left="1440" w:firstLine="0"/>
        <w:rPr>
          <w:ins w:id="230" w:author="Gilbert, Matt" w:date="2020-06-22T10:48:00Z"/>
        </w:rPr>
        <w:pPrChange w:id="231" w:author="Gilbert, Matt" w:date="2020-06-22T10:47:00Z">
          <w:pPr>
            <w:pStyle w:val="NormalWeb"/>
            <w:numPr>
              <w:ilvl w:val="4"/>
              <w:numId w:val="44"/>
            </w:numPr>
            <w:tabs>
              <w:tab w:val="num" w:pos="3600"/>
            </w:tabs>
            <w:spacing w:before="0" w:beforeAutospacing="0" w:after="0" w:afterAutospacing="0"/>
            <w:ind w:left="3420" w:hanging="360"/>
            <w:textAlignment w:val="baseline"/>
          </w:pPr>
        </w:pPrChange>
      </w:pPr>
      <w:ins w:id="232" w:author="Gilbert, Matt" w:date="2020-06-22T10:46:00Z">
        <w:r>
          <w:t>Egregious</w:t>
        </w:r>
      </w:ins>
      <w:ins w:id="233" w:author="Gilbert, Matt" w:date="2020-06-22T10:43:00Z">
        <w:r>
          <w:t xml:space="preserve"> </w:t>
        </w:r>
      </w:ins>
      <w:ins w:id="234" w:author="Gilbert, Matt" w:date="2020-06-22T10:46:00Z">
        <w:r>
          <w:t>Violation</w:t>
        </w:r>
      </w:ins>
      <w:ins w:id="235" w:author="Gilbert, Matt" w:date="2020-06-22T10:43:00Z">
        <w:r>
          <w:t xml:space="preserve"> – This category represents a major deviation from the Professionalism, Objectivity, and/or Confidentiality</w:t>
        </w:r>
      </w:ins>
      <w:ins w:id="236" w:author="Gilbert, Matt" w:date="2020-06-22T10:44:00Z">
        <w:r>
          <w:t xml:space="preserve"> principles that are likely to call into question the integrity of CMMC or the ecosystem.  </w:t>
        </w:r>
      </w:ins>
      <w:ins w:id="237" w:author="Gilbert, Matt" w:date="2020-06-22T10:54:00Z">
        <w:r w:rsidR="00441ABF">
          <w:t xml:space="preserve">If this incident(s) was also related to </w:t>
        </w:r>
      </w:ins>
      <w:ins w:id="238" w:author="Gilbert, Matt" w:date="2020-06-22T10:56:00Z">
        <w:r w:rsidR="00441ABF">
          <w:t>a violation of</w:t>
        </w:r>
      </w:ins>
      <w:ins w:id="239" w:author="Gilbert, Matt" w:date="2020-06-22T10:54:00Z">
        <w:r w:rsidR="00441ABF">
          <w:t xml:space="preserve"> </w:t>
        </w:r>
      </w:ins>
      <w:ins w:id="240" w:author="Gilbert, Matt" w:date="2020-06-22T10:57:00Z">
        <w:r w:rsidR="00441ABF">
          <w:t xml:space="preserve">the </w:t>
        </w:r>
      </w:ins>
      <w:ins w:id="241" w:author="Gilbert, Matt" w:date="2020-06-22T10:54:00Z">
        <w:r w:rsidR="00441ABF">
          <w:t>Proper Use of Methodology or Integrity of Information</w:t>
        </w:r>
      </w:ins>
      <w:ins w:id="242" w:author="Gilbert, Matt" w:date="2020-06-22T10:57:00Z">
        <w:r w:rsidR="00441ABF">
          <w:t xml:space="preserve"> principles</w:t>
        </w:r>
      </w:ins>
      <w:ins w:id="243" w:author="Gilbert, Matt" w:date="2020-06-22T10:54:00Z">
        <w:r w:rsidR="00441ABF">
          <w:t xml:space="preserve"> it would </w:t>
        </w:r>
      </w:ins>
      <w:ins w:id="244" w:author="Gilbert, Matt" w:date="2020-06-22T10:46:00Z">
        <w:r>
          <w:t>tend to be</w:t>
        </w:r>
      </w:ins>
      <w:ins w:id="245" w:author="Gilbert, Matt" w:date="2020-06-22T10:50:00Z">
        <w:r>
          <w:t xml:space="preserve"> intentional behavior that was not</w:t>
        </w:r>
      </w:ins>
      <w:ins w:id="246" w:author="Gilbert, Matt" w:date="2020-06-22T10:46:00Z">
        <w:r>
          <w:t xml:space="preserve"> accidental or inadvertent</w:t>
        </w:r>
      </w:ins>
      <w:ins w:id="247" w:author="Gilbert, Matt" w:date="2020-06-22T10:50:00Z">
        <w:r>
          <w:t xml:space="preserve">.  </w:t>
        </w:r>
      </w:ins>
    </w:p>
    <w:p w14:paraId="5FF2ABB1" w14:textId="77777777" w:rsidR="00A2561C" w:rsidRDefault="00A2561C" w:rsidP="00A2561C">
      <w:pPr>
        <w:pStyle w:val="ListParagraph"/>
        <w:ind w:left="1440" w:firstLine="0"/>
        <w:rPr>
          <w:ins w:id="248" w:author="Gilbert, Matt" w:date="2020-06-22T10:48:00Z"/>
        </w:rPr>
        <w:pPrChange w:id="249" w:author="Gilbert, Matt" w:date="2020-06-22T10:47:00Z">
          <w:pPr>
            <w:pStyle w:val="NormalWeb"/>
            <w:numPr>
              <w:ilvl w:val="4"/>
              <w:numId w:val="44"/>
            </w:numPr>
            <w:tabs>
              <w:tab w:val="num" w:pos="3600"/>
            </w:tabs>
            <w:spacing w:before="0" w:beforeAutospacing="0" w:after="0" w:afterAutospacing="0"/>
            <w:ind w:left="3420" w:hanging="360"/>
            <w:textAlignment w:val="baseline"/>
          </w:pPr>
        </w:pPrChange>
      </w:pPr>
    </w:p>
    <w:p w14:paraId="2F949412" w14:textId="0C318420" w:rsidR="00A2561C" w:rsidRDefault="00A2561C" w:rsidP="00A2561C">
      <w:pPr>
        <w:pStyle w:val="ListParagraph"/>
        <w:ind w:left="1440" w:firstLine="0"/>
        <w:rPr>
          <w:ins w:id="250" w:author="Gilbert, Matt" w:date="2020-06-22T10:59:00Z"/>
        </w:rPr>
        <w:pPrChange w:id="251" w:author="Gilbert, Matt" w:date="2020-06-22T10:47:00Z">
          <w:pPr>
            <w:pStyle w:val="NormalWeb"/>
            <w:numPr>
              <w:ilvl w:val="4"/>
              <w:numId w:val="44"/>
            </w:numPr>
            <w:tabs>
              <w:tab w:val="num" w:pos="3600"/>
            </w:tabs>
            <w:spacing w:before="0" w:beforeAutospacing="0" w:after="0" w:afterAutospacing="0"/>
            <w:ind w:left="3420" w:hanging="360"/>
            <w:textAlignment w:val="baseline"/>
          </w:pPr>
        </w:pPrChange>
      </w:pPr>
      <w:ins w:id="252" w:author="Gilbert, Matt" w:date="2020-06-22T10:48:00Z">
        <w:r>
          <w:t xml:space="preserve">Significant </w:t>
        </w:r>
      </w:ins>
      <w:ins w:id="253" w:author="Gilbert, Matt" w:date="2020-06-22T10:49:00Z">
        <w:r>
          <w:t>Violation</w:t>
        </w:r>
      </w:ins>
      <w:ins w:id="254" w:author="Gilbert, Matt" w:date="2020-06-22T10:48:00Z">
        <w:r>
          <w:t xml:space="preserve"> – This category represents a non-major deviation from the Professionalism, Objectivity, and/or Confidentiality principles</w:t>
        </w:r>
      </w:ins>
      <w:ins w:id="255" w:author="Gilbert, Matt" w:date="2020-06-22T10:49:00Z">
        <w:r>
          <w:t>.  However, there could be a major violation in the principles</w:t>
        </w:r>
      </w:ins>
      <w:ins w:id="256" w:author="Gilbert, Matt" w:date="2020-06-22T10:52:00Z">
        <w:r w:rsidR="00441ABF">
          <w:t xml:space="preserve"> of </w:t>
        </w:r>
      </w:ins>
      <w:ins w:id="257" w:author="Gilbert, Matt" w:date="2020-06-22T10:53:00Z">
        <w:r w:rsidR="00441ABF">
          <w:t>Proper</w:t>
        </w:r>
      </w:ins>
      <w:ins w:id="258" w:author="Gilbert, Matt" w:date="2020-06-22T10:52:00Z">
        <w:r w:rsidR="00441ABF">
          <w:t xml:space="preserve"> Use of Methodology and Integrity of Information</w:t>
        </w:r>
      </w:ins>
      <w:ins w:id="259" w:author="Gilbert, Matt" w:date="2020-06-22T10:53:00Z">
        <w:r w:rsidR="00441ABF">
          <w:t xml:space="preserve">.  This </w:t>
        </w:r>
      </w:ins>
      <w:ins w:id="260" w:author="Gilbert, Matt" w:date="2020-06-22T10:58:00Z">
        <w:r w:rsidR="00441ABF">
          <w:t xml:space="preserve">a major Proper Use of Methodology and Integrity of Information </w:t>
        </w:r>
      </w:ins>
      <w:ins w:id="261" w:author="Gilbert, Matt" w:date="2020-06-22T10:59:00Z">
        <w:r w:rsidR="00441ABF">
          <w:t>violation</w:t>
        </w:r>
      </w:ins>
      <w:ins w:id="262" w:author="Gilbert, Matt" w:date="2020-06-22T10:58:00Z">
        <w:r w:rsidR="00441ABF">
          <w:t xml:space="preserve"> it </w:t>
        </w:r>
      </w:ins>
      <w:ins w:id="263" w:author="Gilbert, Matt" w:date="2020-06-22T10:53:00Z">
        <w:r w:rsidR="00441ABF">
          <w:t xml:space="preserve">would tend to be an accidental or </w:t>
        </w:r>
      </w:ins>
      <w:ins w:id="264" w:author="Gilbert, Matt" w:date="2020-06-22T10:55:00Z">
        <w:r w:rsidR="00441ABF">
          <w:t>inadvertent violation.</w:t>
        </w:r>
      </w:ins>
    </w:p>
    <w:p w14:paraId="62A67B31" w14:textId="797B367D" w:rsidR="00441ABF" w:rsidRDefault="00441ABF" w:rsidP="00A2561C">
      <w:pPr>
        <w:pStyle w:val="ListParagraph"/>
        <w:ind w:left="1440" w:firstLine="0"/>
        <w:rPr>
          <w:ins w:id="265" w:author="Gilbert, Matt" w:date="2020-06-22T10:59:00Z"/>
        </w:rPr>
        <w:pPrChange w:id="266" w:author="Gilbert, Matt" w:date="2020-06-22T10:47:00Z">
          <w:pPr>
            <w:pStyle w:val="NormalWeb"/>
            <w:numPr>
              <w:ilvl w:val="4"/>
              <w:numId w:val="44"/>
            </w:numPr>
            <w:tabs>
              <w:tab w:val="num" w:pos="3600"/>
            </w:tabs>
            <w:spacing w:before="0" w:beforeAutospacing="0" w:after="0" w:afterAutospacing="0"/>
            <w:ind w:left="3420" w:hanging="360"/>
            <w:textAlignment w:val="baseline"/>
          </w:pPr>
        </w:pPrChange>
      </w:pPr>
    </w:p>
    <w:p w14:paraId="06E640BD" w14:textId="2C069DC7" w:rsidR="00441ABF" w:rsidRDefault="00441ABF" w:rsidP="00A2561C">
      <w:pPr>
        <w:pStyle w:val="ListParagraph"/>
        <w:ind w:left="1440" w:firstLine="0"/>
        <w:rPr>
          <w:ins w:id="267" w:author="Gilbert, Matt" w:date="2020-06-22T10:59:00Z"/>
        </w:rPr>
        <w:pPrChange w:id="268" w:author="Gilbert, Matt" w:date="2020-06-22T10:47:00Z">
          <w:pPr>
            <w:pStyle w:val="NormalWeb"/>
            <w:numPr>
              <w:ilvl w:val="4"/>
              <w:numId w:val="44"/>
            </w:numPr>
            <w:tabs>
              <w:tab w:val="num" w:pos="3600"/>
            </w:tabs>
            <w:spacing w:before="0" w:beforeAutospacing="0" w:after="0" w:afterAutospacing="0"/>
            <w:ind w:left="3420" w:hanging="360"/>
            <w:textAlignment w:val="baseline"/>
          </w:pPr>
        </w:pPrChange>
      </w:pPr>
      <w:ins w:id="269" w:author="Gilbert, Matt" w:date="2020-06-22T10:59:00Z">
        <w:r>
          <w:t>De Minimis Violation – This category represents a minor violati</w:t>
        </w:r>
        <w:r w:rsidR="00177DA7">
          <w:t>on from any of the principles and the CMMC-AB is confident this would not impact CMMC outcomes (</w:t>
        </w:r>
      </w:ins>
      <w:ins w:id="270" w:author="Gilbert, Matt" w:date="2020-06-22T12:03:00Z">
        <w:r w:rsidR="00177DA7">
          <w:t xml:space="preserve">e.g. </w:t>
        </w:r>
      </w:ins>
      <w:ins w:id="271" w:author="Gilbert, Matt" w:date="2020-06-22T10:59:00Z">
        <w:r w:rsidR="00177DA7">
          <w:t xml:space="preserve">assessments or </w:t>
        </w:r>
      </w:ins>
      <w:ins w:id="272" w:author="Gilbert, Matt" w:date="2020-06-22T12:03:00Z">
        <w:r w:rsidR="00177DA7">
          <w:t>accreditation</w:t>
        </w:r>
      </w:ins>
      <w:ins w:id="273" w:author="Gilbert, Matt" w:date="2020-06-22T10:59:00Z">
        <w:r w:rsidR="00177DA7">
          <w:t xml:space="preserve"> </w:t>
        </w:r>
      </w:ins>
      <w:ins w:id="274" w:author="Gilbert, Matt" w:date="2020-06-22T12:03:00Z">
        <w:r w:rsidR="00177DA7">
          <w:t>efforts).</w:t>
        </w:r>
      </w:ins>
    </w:p>
    <w:p w14:paraId="1BC3D744" w14:textId="525A1AE3" w:rsidR="00441ABF" w:rsidRDefault="00441ABF" w:rsidP="00A2561C">
      <w:pPr>
        <w:pStyle w:val="ListParagraph"/>
        <w:ind w:left="1440" w:firstLine="0"/>
        <w:rPr>
          <w:ins w:id="275" w:author="Gilbert, Matt" w:date="2020-06-22T11:00:00Z"/>
        </w:rPr>
        <w:pPrChange w:id="276" w:author="Gilbert, Matt" w:date="2020-06-22T10:47:00Z">
          <w:pPr>
            <w:pStyle w:val="NormalWeb"/>
            <w:numPr>
              <w:ilvl w:val="4"/>
              <w:numId w:val="44"/>
            </w:numPr>
            <w:tabs>
              <w:tab w:val="num" w:pos="3600"/>
            </w:tabs>
            <w:spacing w:before="0" w:beforeAutospacing="0" w:after="0" w:afterAutospacing="0"/>
            <w:ind w:left="3420" w:hanging="360"/>
            <w:textAlignment w:val="baseline"/>
          </w:pPr>
        </w:pPrChange>
      </w:pPr>
    </w:p>
    <w:p w14:paraId="65C66369" w14:textId="2B6CE788" w:rsidR="00441ABF" w:rsidRDefault="00441ABF" w:rsidP="00A2561C">
      <w:pPr>
        <w:pStyle w:val="ListParagraph"/>
        <w:ind w:left="1440" w:firstLine="0"/>
        <w:rPr>
          <w:ins w:id="277" w:author="Gilbert, Matt" w:date="2020-06-22T10:53:00Z"/>
        </w:rPr>
        <w:pPrChange w:id="278" w:author="Gilbert, Matt" w:date="2020-06-22T10:47:00Z">
          <w:pPr>
            <w:pStyle w:val="NormalWeb"/>
            <w:numPr>
              <w:ilvl w:val="4"/>
              <w:numId w:val="44"/>
            </w:numPr>
            <w:tabs>
              <w:tab w:val="num" w:pos="3600"/>
            </w:tabs>
            <w:spacing w:before="0" w:beforeAutospacing="0" w:after="0" w:afterAutospacing="0"/>
            <w:ind w:left="3420" w:hanging="360"/>
            <w:textAlignment w:val="baseline"/>
          </w:pPr>
        </w:pPrChange>
      </w:pPr>
      <w:ins w:id="279" w:author="Gilbert, Matt" w:date="2020-06-22T11:00:00Z">
        <w:r>
          <w:t xml:space="preserve">No Violation – This category does not represent a violation of any of the principles.  Accordingly, this does not warrant disciplinary action.  However, there are cases </w:t>
        </w:r>
        <w:r>
          <w:lastRenderedPageBreak/>
          <w:t>where this could be a learning point for the individual and such feedback would be communicated.</w:t>
        </w:r>
      </w:ins>
    </w:p>
    <w:p w14:paraId="32908720" w14:textId="77777777" w:rsidR="00441ABF" w:rsidRDefault="00441ABF" w:rsidP="00A2561C">
      <w:pPr>
        <w:pStyle w:val="ListParagraph"/>
        <w:ind w:left="1440" w:firstLine="0"/>
        <w:rPr>
          <w:ins w:id="280" w:author="Gilbert, Matt" w:date="2020-06-22T10:52:00Z"/>
          <w:color w:val="000000"/>
          <w:sz w:val="28"/>
          <w:szCs w:val="28"/>
        </w:rPr>
        <w:pPrChange w:id="281" w:author="Gilbert, Matt" w:date="2020-06-22T10:47:00Z">
          <w:pPr>
            <w:pStyle w:val="NormalWeb"/>
            <w:numPr>
              <w:ilvl w:val="4"/>
              <w:numId w:val="44"/>
            </w:numPr>
            <w:tabs>
              <w:tab w:val="num" w:pos="3600"/>
            </w:tabs>
            <w:spacing w:before="0" w:beforeAutospacing="0" w:after="0" w:afterAutospacing="0"/>
            <w:ind w:left="3420" w:hanging="360"/>
            <w:textAlignment w:val="baseline"/>
          </w:pPr>
        </w:pPrChange>
      </w:pPr>
    </w:p>
    <w:p w14:paraId="6B93D5FB" w14:textId="61042E25" w:rsidR="00115426" w:rsidRDefault="00A2561C" w:rsidP="00DA17FE">
      <w:pPr>
        <w:pStyle w:val="ListParagraph"/>
        <w:ind w:left="1440" w:firstLine="0"/>
        <w:rPr>
          <w:ins w:id="282" w:author="Gilbert, Matt" w:date="2020-06-22T11:05:00Z"/>
        </w:rPr>
        <w:pPrChange w:id="283" w:author="Gilbert, Matt" w:date="2020-06-22T11:02:00Z">
          <w:pPr>
            <w:pStyle w:val="ListParagraph"/>
            <w:numPr>
              <w:ilvl w:val="1"/>
              <w:numId w:val="38"/>
            </w:numPr>
            <w:ind w:left="1440" w:hanging="360"/>
          </w:pPr>
        </w:pPrChange>
      </w:pPr>
      <w:ins w:id="284" w:author="Gilbert, Matt" w:date="2020-06-22T10:52:00Z">
        <w:r>
          <w:t xml:space="preserve">Ultimately it is at the discretion of the CMMC-AB and by extension the Investigation and Adjudication committee to make recommendations related to the violation categories assigned to an incident(s).  </w:t>
        </w:r>
      </w:ins>
    </w:p>
    <w:p w14:paraId="786B33EE" w14:textId="5655EE80" w:rsidR="00DA17FE" w:rsidRDefault="00DA17FE" w:rsidP="00DA17FE">
      <w:pPr>
        <w:pStyle w:val="ListParagraph"/>
        <w:ind w:left="1440" w:firstLine="0"/>
        <w:rPr>
          <w:ins w:id="285" w:author="Gilbert, Matt" w:date="2020-06-22T11:05:00Z"/>
        </w:rPr>
        <w:pPrChange w:id="286" w:author="Gilbert, Matt" w:date="2020-06-22T11:02:00Z">
          <w:pPr>
            <w:pStyle w:val="ListParagraph"/>
            <w:numPr>
              <w:ilvl w:val="1"/>
              <w:numId w:val="38"/>
            </w:numPr>
            <w:ind w:left="1440" w:hanging="360"/>
          </w:pPr>
        </w:pPrChange>
      </w:pPr>
    </w:p>
    <w:p w14:paraId="4B67538A" w14:textId="4A46327A" w:rsidR="00DA17FE" w:rsidRDefault="00DA17FE" w:rsidP="00DA17FE">
      <w:pPr>
        <w:pStyle w:val="ListParagraph"/>
        <w:numPr>
          <w:ilvl w:val="1"/>
          <w:numId w:val="38"/>
        </w:numPr>
        <w:rPr>
          <w:ins w:id="287" w:author="Gilbert, Matt" w:date="2020-06-22T11:05:00Z"/>
        </w:rPr>
      </w:pPr>
      <w:ins w:id="288" w:author="Gilbert, Matt" w:date="2020-06-22T11:05:00Z">
        <w:r>
          <w:t xml:space="preserve">The Investigation and Adjudication committee will summarize the facts of the incident(s), provide a scoring according to the rubric and provide a recommend violation category as well as suggested disciplinary results.  This will </w:t>
        </w:r>
      </w:ins>
      <w:ins w:id="289" w:author="Gilbert, Matt" w:date="2020-06-22T11:06:00Z">
        <w:r>
          <w:t>constitute</w:t>
        </w:r>
      </w:ins>
      <w:ins w:id="290" w:author="Gilbert, Matt" w:date="2020-06-22T11:05:00Z">
        <w:r>
          <w:t xml:space="preserve"> </w:t>
        </w:r>
      </w:ins>
      <w:ins w:id="291" w:author="Gilbert, Matt" w:date="2020-06-22T11:06:00Z">
        <w:r>
          <w:t xml:space="preserve">a </w:t>
        </w:r>
      </w:ins>
      <w:ins w:id="292" w:author="Gilbert, Matt" w:date="2020-06-22T11:05:00Z">
        <w:r>
          <w:t xml:space="preserve"> recommendation to the CMMC-AB.</w:t>
        </w:r>
      </w:ins>
      <w:ins w:id="293" w:author="Gilbert, Matt" w:date="2020-06-22T11:06:00Z">
        <w:r>
          <w:t xml:space="preserve">  The board will be presented this package and will </w:t>
        </w:r>
      </w:ins>
      <w:ins w:id="294" w:author="Gilbert, Matt" w:date="2020-06-22T11:07:00Z">
        <w:r>
          <w:t>have</w:t>
        </w:r>
      </w:ins>
      <w:ins w:id="295" w:author="Gilbert, Matt" w:date="2020-06-22T11:06:00Z">
        <w:r>
          <w:t xml:space="preserve"> </w:t>
        </w:r>
      </w:ins>
      <w:ins w:id="296" w:author="Gilbert, Matt" w:date="2020-06-22T11:07:00Z">
        <w:r>
          <w:t>the ability to deliberate, accept, reject or otherwise instruct the committee to engage in further actions until a resolution is reached that is satisfactory to the CMMC-AB.</w:t>
        </w:r>
      </w:ins>
    </w:p>
    <w:p w14:paraId="55FCAF6C" w14:textId="77777777" w:rsidR="00DA17FE" w:rsidRDefault="00DA17FE" w:rsidP="00DA17FE">
      <w:pPr>
        <w:pStyle w:val="ListParagraph"/>
        <w:ind w:left="1440" w:firstLine="0"/>
        <w:rPr>
          <w:ins w:id="297" w:author="Gilbert, Matt" w:date="2020-06-22T11:05:00Z"/>
        </w:rPr>
      </w:pPr>
    </w:p>
    <w:p w14:paraId="0EFECE4C" w14:textId="03AABA47" w:rsidR="00752428" w:rsidRPr="00DA17FE" w:rsidRDefault="00752428" w:rsidP="00752428">
      <w:pPr>
        <w:pStyle w:val="ListParagraph"/>
        <w:numPr>
          <w:ilvl w:val="0"/>
          <w:numId w:val="38"/>
        </w:numPr>
        <w:rPr>
          <w:ins w:id="298" w:author="Gilbert, Matt" w:date="2020-06-22T11:04:00Z"/>
          <w:rPrChange w:id="299" w:author="Gilbert, Matt" w:date="2020-06-22T11:04:00Z">
            <w:rPr>
              <w:ins w:id="300" w:author="Gilbert, Matt" w:date="2020-06-22T11:04:00Z"/>
              <w:spacing w:val="-3"/>
            </w:rPr>
          </w:rPrChange>
        </w:rPr>
      </w:pPr>
      <w:r>
        <w:t>Corrective</w:t>
      </w:r>
      <w:ins w:id="301" w:author="Gilbert, Matt" w:date="2020-06-22T11:36:00Z">
        <w:r w:rsidR="005B28E4">
          <w:t xml:space="preserve"> and Disciplinary</w:t>
        </w:r>
      </w:ins>
      <w:r w:rsidRPr="000F4BE7">
        <w:rPr>
          <w:spacing w:val="-10"/>
        </w:rPr>
        <w:t xml:space="preserve"> </w:t>
      </w:r>
      <w:r w:rsidRPr="000F4BE7">
        <w:rPr>
          <w:spacing w:val="-3"/>
        </w:rPr>
        <w:t>Action</w:t>
      </w:r>
      <w:ins w:id="302" w:author="Gilbert, Matt" w:date="2020-06-22T11:36:00Z">
        <w:r w:rsidR="005B28E4">
          <w:rPr>
            <w:spacing w:val="-3"/>
          </w:rPr>
          <w:t>s</w:t>
        </w:r>
      </w:ins>
    </w:p>
    <w:p w14:paraId="0028CBB1" w14:textId="331FD374" w:rsidR="00DA17FE" w:rsidRDefault="00DA17FE" w:rsidP="00DA17FE">
      <w:pPr>
        <w:pStyle w:val="ListParagraph"/>
        <w:ind w:left="720" w:firstLine="0"/>
        <w:pPrChange w:id="303" w:author="Gilbert, Matt" w:date="2020-06-22T11:04:00Z">
          <w:pPr>
            <w:pStyle w:val="ListParagraph"/>
            <w:numPr>
              <w:numId w:val="38"/>
            </w:numPr>
            <w:ind w:left="720" w:hanging="360"/>
          </w:pPr>
        </w:pPrChange>
      </w:pPr>
    </w:p>
    <w:p w14:paraId="67BB24A1" w14:textId="739D7733" w:rsidR="00DA17FE" w:rsidRDefault="00DA17FE" w:rsidP="00752428">
      <w:pPr>
        <w:pStyle w:val="ListParagraph"/>
        <w:numPr>
          <w:ilvl w:val="1"/>
          <w:numId w:val="38"/>
        </w:numPr>
        <w:rPr>
          <w:ins w:id="304" w:author="Gilbert, Matt" w:date="2020-06-22T11:04:00Z"/>
        </w:rPr>
      </w:pPr>
      <w:ins w:id="305" w:author="Gilbert, Matt" w:date="2020-06-22T11:08:00Z">
        <w:r>
          <w:t xml:space="preserve">The violation category recommended an ultimately accepted by the CMMC-AB will have corresponding </w:t>
        </w:r>
      </w:ins>
      <w:ins w:id="306" w:author="Gilbert, Matt" w:date="2020-06-22T11:37:00Z">
        <w:r w:rsidR="005B28E4">
          <w:t xml:space="preserve">corrective and </w:t>
        </w:r>
      </w:ins>
      <w:ins w:id="307" w:author="Gilbert, Matt" w:date="2020-06-22T11:08:00Z">
        <w:r>
          <w:t>disciplina</w:t>
        </w:r>
      </w:ins>
      <w:ins w:id="308" w:author="Gilbert, Matt" w:date="2020-06-22T11:36:00Z">
        <w:r w:rsidR="005B28E4">
          <w:t xml:space="preserve">ry actions.  </w:t>
        </w:r>
      </w:ins>
      <w:del w:id="309" w:author="Gilbert, Matt" w:date="2020-06-22T11:37:00Z">
        <w:r w:rsidR="00752428" w:rsidDel="005B28E4">
          <w:delText xml:space="preserve">The investigation </w:delText>
        </w:r>
        <w:r w:rsidR="00752428" w:rsidRPr="00752428" w:rsidDel="005B28E4">
          <w:rPr>
            <w:spacing w:val="-3"/>
          </w:rPr>
          <w:delText xml:space="preserve">may </w:delText>
        </w:r>
        <w:r w:rsidR="00752428" w:rsidDel="005B28E4">
          <w:delText xml:space="preserve">result in findings and recommendations for corrective action. </w:delText>
        </w:r>
      </w:del>
      <w:r w:rsidR="00752428">
        <w:t xml:space="preserve">Corrective actions may include warning, remediation, suspension, or </w:t>
      </w:r>
      <w:r w:rsidR="00752428" w:rsidRPr="00752428">
        <w:rPr>
          <w:spacing w:val="-4"/>
        </w:rPr>
        <w:t xml:space="preserve">termination </w:t>
      </w:r>
      <w:r w:rsidR="00752428" w:rsidRPr="00752428">
        <w:rPr>
          <w:spacing w:val="-3"/>
        </w:rPr>
        <w:t xml:space="preserve">of </w:t>
      </w:r>
      <w:r w:rsidR="00752428">
        <w:t xml:space="preserve">CMMC Credentials, Registration, or Accreditation. </w:t>
      </w:r>
      <w:ins w:id="310" w:author="Gilbert, Matt" w:date="2020-06-22T11:03:00Z">
        <w:r>
          <w:t xml:space="preserve">The Investigation and Adjudication committee will make recommendations to the CMMC-AB.  </w:t>
        </w:r>
      </w:ins>
      <w:r w:rsidR="00752428">
        <w:t xml:space="preserve">The </w:t>
      </w:r>
      <w:r w:rsidR="00752428" w:rsidRPr="00752428">
        <w:rPr>
          <w:spacing w:val="-3"/>
        </w:rPr>
        <w:t>CMMC-AB</w:t>
      </w:r>
      <w:r w:rsidR="00752428">
        <w:t xml:space="preserve"> has sole authority to</w:t>
      </w:r>
      <w:r w:rsidR="00752428" w:rsidRPr="00752428">
        <w:rPr>
          <w:spacing w:val="-5"/>
        </w:rPr>
        <w:t xml:space="preserve"> </w:t>
      </w:r>
      <w:r w:rsidR="00752428">
        <w:t xml:space="preserve">determine the action to be taken. </w:t>
      </w:r>
    </w:p>
    <w:p w14:paraId="091AA070" w14:textId="77777777" w:rsidR="00DA17FE" w:rsidRDefault="00DA17FE" w:rsidP="00DA17FE">
      <w:pPr>
        <w:pStyle w:val="ListParagraph"/>
        <w:ind w:left="1440" w:firstLine="0"/>
        <w:rPr>
          <w:ins w:id="311" w:author="Gilbert, Matt" w:date="2020-06-22T11:04:00Z"/>
        </w:rPr>
        <w:pPrChange w:id="312" w:author="Gilbert, Matt" w:date="2020-06-22T11:04:00Z">
          <w:pPr>
            <w:pStyle w:val="ListParagraph"/>
            <w:numPr>
              <w:ilvl w:val="1"/>
              <w:numId w:val="38"/>
            </w:numPr>
            <w:ind w:left="1440" w:hanging="360"/>
          </w:pPr>
        </w:pPrChange>
      </w:pPr>
    </w:p>
    <w:p w14:paraId="1FEB3943" w14:textId="207BD3D8" w:rsidR="00C01C08" w:rsidRDefault="005B28E4" w:rsidP="00C01C08">
      <w:pPr>
        <w:pStyle w:val="ListParagraph"/>
        <w:numPr>
          <w:ilvl w:val="1"/>
          <w:numId w:val="38"/>
        </w:numPr>
        <w:rPr>
          <w:ins w:id="313" w:author="Gilbert, Matt" w:date="2020-06-22T11:52:00Z"/>
        </w:rPr>
        <w:pPrChange w:id="314" w:author="Gilbert, Matt" w:date="2020-06-22T11:52:00Z">
          <w:pPr>
            <w:pStyle w:val="ListParagraph"/>
            <w:numPr>
              <w:ilvl w:val="1"/>
              <w:numId w:val="38"/>
            </w:numPr>
            <w:ind w:left="1440" w:hanging="360"/>
          </w:pPr>
        </w:pPrChange>
      </w:pPr>
      <w:ins w:id="315" w:author="Gilbert, Matt" w:date="2020-06-22T11:04:00Z">
        <w:r>
          <w:t>Based on the v</w:t>
        </w:r>
        <w:r w:rsidR="00C01C08">
          <w:t>iolation category the following are the suggested levels of disciplinary action that can be modified at the sole discretion of the CMMC-AB.</w:t>
        </w:r>
      </w:ins>
    </w:p>
    <w:p w14:paraId="3678380E" w14:textId="77777777" w:rsidR="00C01C08" w:rsidRDefault="00C01C08" w:rsidP="00C01C08">
      <w:pPr>
        <w:pStyle w:val="ListParagraph"/>
        <w:rPr>
          <w:ins w:id="316" w:author="Gilbert, Matt" w:date="2020-06-22T11:52:00Z"/>
        </w:rPr>
        <w:pPrChange w:id="317" w:author="Gilbert, Matt" w:date="2020-06-22T11:52:00Z">
          <w:pPr>
            <w:pStyle w:val="ListParagraph"/>
            <w:numPr>
              <w:ilvl w:val="1"/>
              <w:numId w:val="38"/>
            </w:numPr>
            <w:ind w:left="1440" w:hanging="360"/>
          </w:pPr>
        </w:pPrChange>
      </w:pPr>
    </w:p>
    <w:p w14:paraId="7DACAFBE" w14:textId="67C4DE97" w:rsidR="00C01C08" w:rsidRDefault="00C01C08" w:rsidP="00C01C08">
      <w:pPr>
        <w:pStyle w:val="ListParagraph"/>
        <w:ind w:left="1440" w:firstLine="0"/>
        <w:rPr>
          <w:ins w:id="318" w:author="Gilbert, Matt" w:date="2020-06-22T11:57:00Z"/>
        </w:rPr>
        <w:pPrChange w:id="319" w:author="Gilbert, Matt" w:date="2020-06-22T11:52:00Z">
          <w:pPr>
            <w:pStyle w:val="ListParagraph"/>
            <w:numPr>
              <w:ilvl w:val="1"/>
              <w:numId w:val="38"/>
            </w:numPr>
            <w:ind w:left="1440" w:hanging="360"/>
          </w:pPr>
        </w:pPrChange>
      </w:pPr>
      <w:ins w:id="320" w:author="Gilbert, Matt" w:date="2020-06-22T11:52:00Z">
        <w:r>
          <w:t xml:space="preserve">Egregious Violation </w:t>
        </w:r>
      </w:ins>
      <w:ins w:id="321" w:author="Gilbert, Matt" w:date="2020-06-22T11:53:00Z">
        <w:r>
          <w:t>–</w:t>
        </w:r>
      </w:ins>
      <w:ins w:id="322" w:author="Gilbert, Matt" w:date="2020-06-22T11:52:00Z">
        <w:r>
          <w:t xml:space="preserve"> </w:t>
        </w:r>
      </w:ins>
      <w:ins w:id="323" w:author="Gilbert, Matt" w:date="2020-06-22T11:53:00Z">
        <w:r>
          <w:t xml:space="preserve">Suspension or expulsion of the credentialed, certified or accredited party </w:t>
        </w:r>
      </w:ins>
      <w:ins w:id="324" w:author="Gilbert, Matt" w:date="2020-06-22T11:54:00Z">
        <w:r>
          <w:t>/ parti</w:t>
        </w:r>
      </w:ins>
      <w:ins w:id="325" w:author="Gilbert, Matt" w:date="2020-06-22T11:53:00Z">
        <w:r>
          <w:t>es.</w:t>
        </w:r>
      </w:ins>
      <w:ins w:id="326" w:author="Gilbert, Matt" w:date="2020-06-22T11:54:00Z">
        <w:r>
          <w:t xml:space="preserve">  If the incident(s) adversely impacted </w:t>
        </w:r>
      </w:ins>
      <w:ins w:id="327" w:author="Gilbert, Matt" w:date="2020-06-22T11:55:00Z">
        <w:r>
          <w:t xml:space="preserve">or are likely to have adversely impact </w:t>
        </w:r>
      </w:ins>
      <w:ins w:id="328" w:author="Gilbert, Matt" w:date="2020-06-22T11:54:00Z">
        <w:r>
          <w:t>assessments, then the CMMC-AB will develop a plan to inspect the</w:t>
        </w:r>
      </w:ins>
      <w:ins w:id="329" w:author="Gilbert, Matt" w:date="2020-06-22T12:00:00Z">
        <w:r>
          <w:t xml:space="preserve"> ALL of the</w:t>
        </w:r>
      </w:ins>
      <w:ins w:id="330" w:author="Gilbert, Matt" w:date="2020-06-22T11:54:00Z">
        <w:r>
          <w:t xml:space="preserve"> last 6 </w:t>
        </w:r>
      </w:ins>
      <w:ins w:id="331" w:author="Gilbert, Matt" w:date="2020-06-22T12:01:00Z">
        <w:r>
          <w:t>months’ worth</w:t>
        </w:r>
      </w:ins>
      <w:ins w:id="332" w:author="Gilbert, Matt" w:date="2020-06-22T11:56:00Z">
        <w:r>
          <w:t xml:space="preserve"> of assessments and further consequences could result.</w:t>
        </w:r>
      </w:ins>
    </w:p>
    <w:p w14:paraId="265978CF" w14:textId="08D9245F" w:rsidR="00C01C08" w:rsidRDefault="00C01C08" w:rsidP="00C01C08">
      <w:pPr>
        <w:pStyle w:val="ListParagraph"/>
        <w:ind w:left="1440" w:firstLine="0"/>
        <w:rPr>
          <w:ins w:id="333" w:author="Gilbert, Matt" w:date="2020-06-22T11:57:00Z"/>
        </w:rPr>
        <w:pPrChange w:id="334" w:author="Gilbert, Matt" w:date="2020-06-22T11:52:00Z">
          <w:pPr>
            <w:pStyle w:val="ListParagraph"/>
            <w:numPr>
              <w:ilvl w:val="1"/>
              <w:numId w:val="38"/>
            </w:numPr>
            <w:ind w:left="1440" w:hanging="360"/>
          </w:pPr>
        </w:pPrChange>
      </w:pPr>
    </w:p>
    <w:p w14:paraId="0D54F382" w14:textId="721BFDCF" w:rsidR="00C01C08" w:rsidRDefault="00C01C08" w:rsidP="00C01C08">
      <w:pPr>
        <w:pStyle w:val="ListParagraph"/>
        <w:ind w:left="1440" w:firstLine="0"/>
        <w:rPr>
          <w:ins w:id="335" w:author="Gilbert, Matt" w:date="2020-06-22T12:01:00Z"/>
        </w:rPr>
        <w:pPrChange w:id="336" w:author="Gilbert, Matt" w:date="2020-06-22T11:52:00Z">
          <w:pPr>
            <w:pStyle w:val="ListParagraph"/>
            <w:numPr>
              <w:ilvl w:val="1"/>
              <w:numId w:val="38"/>
            </w:numPr>
            <w:ind w:left="1440" w:hanging="360"/>
          </w:pPr>
        </w:pPrChange>
      </w:pPr>
      <w:ins w:id="337" w:author="Gilbert, Matt" w:date="2020-06-22T11:57:00Z">
        <w:r>
          <w:t xml:space="preserve">Significant Violation </w:t>
        </w:r>
      </w:ins>
      <w:ins w:id="338" w:author="Gilbert, Matt" w:date="2020-06-22T11:59:00Z">
        <w:r>
          <w:t>–</w:t>
        </w:r>
      </w:ins>
      <w:ins w:id="339" w:author="Gilbert, Matt" w:date="2020-06-22T11:57:00Z">
        <w:r>
          <w:t xml:space="preserve"> Probationary </w:t>
        </w:r>
      </w:ins>
      <w:ins w:id="340" w:author="Gilbert, Matt" w:date="2020-06-22T11:59:00Z">
        <w:r>
          <w:t>period or suspension of the credentialed, certified or accredited party / parties.</w:t>
        </w:r>
        <w:r w:rsidRPr="00C01C08">
          <w:t xml:space="preserve"> </w:t>
        </w:r>
        <w:r>
          <w:t xml:space="preserve">If the incident(s) </w:t>
        </w:r>
      </w:ins>
      <w:ins w:id="341" w:author="Gilbert, Matt" w:date="2020-06-22T12:00:00Z">
        <w:r>
          <w:t xml:space="preserve">have a remote likelihood to have </w:t>
        </w:r>
      </w:ins>
      <w:ins w:id="342" w:author="Gilbert, Matt" w:date="2020-06-22T11:59:00Z">
        <w:r>
          <w:t xml:space="preserve">adversely impacted </w:t>
        </w:r>
      </w:ins>
      <w:ins w:id="343" w:author="Gilbert, Matt" w:date="2020-06-22T12:00:00Z">
        <w:r>
          <w:t>but not impossibility to</w:t>
        </w:r>
      </w:ins>
      <w:ins w:id="344" w:author="Gilbert, Matt" w:date="2020-06-22T11:59:00Z">
        <w:r>
          <w:t xml:space="preserve"> adversely impact assessments, then the CMMC-AB will develop a plan to inspect </w:t>
        </w:r>
      </w:ins>
      <w:ins w:id="345" w:author="Gilbert, Matt" w:date="2020-06-22T12:01:00Z">
        <w:r>
          <w:t xml:space="preserve">a sample of </w:t>
        </w:r>
      </w:ins>
      <w:ins w:id="346" w:author="Gilbert, Matt" w:date="2020-06-22T11:59:00Z">
        <w:r>
          <w:t xml:space="preserve">the last 6 </w:t>
        </w:r>
      </w:ins>
      <w:ins w:id="347" w:author="Gilbert, Matt" w:date="2020-06-22T12:01:00Z">
        <w:r>
          <w:t>months’ worth</w:t>
        </w:r>
      </w:ins>
      <w:ins w:id="348" w:author="Gilbert, Matt" w:date="2020-06-22T11:59:00Z">
        <w:r>
          <w:t xml:space="preserve"> of assessments and further consequences could result.</w:t>
        </w:r>
      </w:ins>
    </w:p>
    <w:p w14:paraId="36E4DE5E" w14:textId="0744A3DE" w:rsidR="00177DA7" w:rsidRDefault="00177DA7" w:rsidP="00C01C08">
      <w:pPr>
        <w:pStyle w:val="ListParagraph"/>
        <w:ind w:left="1440" w:firstLine="0"/>
        <w:rPr>
          <w:ins w:id="349" w:author="Gilbert, Matt" w:date="2020-06-22T12:01:00Z"/>
        </w:rPr>
        <w:pPrChange w:id="350" w:author="Gilbert, Matt" w:date="2020-06-22T11:52:00Z">
          <w:pPr>
            <w:pStyle w:val="ListParagraph"/>
            <w:numPr>
              <w:ilvl w:val="1"/>
              <w:numId w:val="38"/>
            </w:numPr>
            <w:ind w:left="1440" w:hanging="360"/>
          </w:pPr>
        </w:pPrChange>
      </w:pPr>
    </w:p>
    <w:p w14:paraId="6F4F2143" w14:textId="5D5E71E1" w:rsidR="00177DA7" w:rsidRDefault="00177DA7" w:rsidP="00C01C08">
      <w:pPr>
        <w:pStyle w:val="ListParagraph"/>
        <w:ind w:left="1440" w:firstLine="0"/>
        <w:rPr>
          <w:ins w:id="351" w:author="Gilbert, Matt" w:date="2020-06-22T11:59:00Z"/>
        </w:rPr>
        <w:pPrChange w:id="352" w:author="Gilbert, Matt" w:date="2020-06-22T11:52:00Z">
          <w:pPr>
            <w:pStyle w:val="ListParagraph"/>
            <w:numPr>
              <w:ilvl w:val="1"/>
              <w:numId w:val="38"/>
            </w:numPr>
            <w:ind w:left="1440" w:hanging="360"/>
          </w:pPr>
        </w:pPrChange>
      </w:pPr>
      <w:ins w:id="353" w:author="Gilbert, Matt" w:date="2020-06-22T12:02:00Z">
        <w:r>
          <w:t xml:space="preserve">De Minimis Violation </w:t>
        </w:r>
      </w:ins>
      <w:ins w:id="354" w:author="Gilbert, Matt" w:date="2020-06-22T12:03:00Z">
        <w:r>
          <w:t>–</w:t>
        </w:r>
      </w:ins>
      <w:ins w:id="355" w:author="Gilbert, Matt" w:date="2020-06-22T12:02:00Z">
        <w:r>
          <w:t xml:space="preserve"> </w:t>
        </w:r>
      </w:ins>
      <w:ins w:id="356" w:author="Gilbert, Matt" w:date="2020-06-22T12:03:00Z">
        <w:r>
          <w:t>A warning will be issued</w:t>
        </w:r>
      </w:ins>
      <w:ins w:id="357" w:author="Gilbert, Matt" w:date="2020-06-22T12:04:00Z">
        <w:r>
          <w:t xml:space="preserve"> to</w:t>
        </w:r>
      </w:ins>
      <w:ins w:id="358" w:author="Gilbert, Matt" w:date="2020-06-22T12:03:00Z">
        <w:r>
          <w:t xml:space="preserve"> the party</w:t>
        </w:r>
      </w:ins>
      <w:ins w:id="359" w:author="Gilbert, Matt" w:date="2020-06-22T12:04:00Z">
        <w:r>
          <w:t>’s</w:t>
        </w:r>
      </w:ins>
      <w:ins w:id="360" w:author="Gilbert, Matt" w:date="2020-06-22T12:03:00Z">
        <w:r>
          <w:t xml:space="preserve"> / parties</w:t>
        </w:r>
      </w:ins>
      <w:ins w:id="361" w:author="Gilbert, Matt" w:date="2020-06-22T12:04:00Z">
        <w:r>
          <w:t>’</w:t>
        </w:r>
      </w:ins>
      <w:ins w:id="362" w:author="Gilbert, Matt" w:date="2020-06-22T12:03:00Z">
        <w:r>
          <w:t xml:space="preserve"> record</w:t>
        </w:r>
      </w:ins>
      <w:ins w:id="363" w:author="Gilbert, Matt" w:date="2020-06-22T12:04:00Z">
        <w:r>
          <w:t>(</w:t>
        </w:r>
      </w:ins>
      <w:ins w:id="364" w:author="Gilbert, Matt" w:date="2020-06-22T12:03:00Z">
        <w:r>
          <w:t>s</w:t>
        </w:r>
      </w:ins>
      <w:ins w:id="365" w:author="Gilbert, Matt" w:date="2020-06-22T12:04:00Z">
        <w:r>
          <w:t>)</w:t>
        </w:r>
      </w:ins>
      <w:ins w:id="366" w:author="Gilbert, Matt" w:date="2020-06-22T12:03:00Z">
        <w:r>
          <w:t xml:space="preserve">.  Repeat warnings / </w:t>
        </w:r>
      </w:ins>
      <w:ins w:id="367" w:author="Gilbert, Matt" w:date="2020-06-22T12:04:00Z">
        <w:r>
          <w:t>occurrences</w:t>
        </w:r>
      </w:ins>
      <w:ins w:id="368" w:author="Gilbert, Matt" w:date="2020-06-22T12:03:00Z">
        <w:r>
          <w:t xml:space="preserve"> can result in an escalation.</w:t>
        </w:r>
      </w:ins>
    </w:p>
    <w:p w14:paraId="65C07684" w14:textId="77777777" w:rsidR="00C01C08" w:rsidRDefault="00C01C08" w:rsidP="00C01C08">
      <w:pPr>
        <w:pStyle w:val="ListParagraph"/>
        <w:ind w:left="1440" w:firstLine="0"/>
        <w:rPr>
          <w:ins w:id="369" w:author="Gilbert, Matt" w:date="2020-06-22T11:56:00Z"/>
        </w:rPr>
        <w:pPrChange w:id="370" w:author="Gilbert, Matt" w:date="2020-06-22T11:52:00Z">
          <w:pPr>
            <w:pStyle w:val="ListParagraph"/>
            <w:numPr>
              <w:ilvl w:val="1"/>
              <w:numId w:val="38"/>
            </w:numPr>
            <w:ind w:left="1440" w:hanging="360"/>
          </w:pPr>
        </w:pPrChange>
      </w:pPr>
    </w:p>
    <w:p w14:paraId="603CFD58" w14:textId="6A7B8410" w:rsidR="00752428" w:rsidRDefault="00752428" w:rsidP="00752428">
      <w:pPr>
        <w:pStyle w:val="ListParagraph"/>
        <w:numPr>
          <w:ilvl w:val="1"/>
          <w:numId w:val="38"/>
        </w:numPr>
      </w:pPr>
      <w:r>
        <w:t xml:space="preserve">In the event </w:t>
      </w:r>
      <w:r w:rsidRPr="00752428">
        <w:rPr>
          <w:spacing w:val="-3"/>
        </w:rPr>
        <w:t xml:space="preserve">of </w:t>
      </w:r>
      <w:r>
        <w:t xml:space="preserve">termination </w:t>
      </w:r>
      <w:r w:rsidRPr="00752428">
        <w:rPr>
          <w:spacing w:val="-3"/>
        </w:rPr>
        <w:t xml:space="preserve">of </w:t>
      </w:r>
      <w:r>
        <w:t xml:space="preserve">credential or license agreement, the </w:t>
      </w:r>
      <w:r w:rsidRPr="00752428">
        <w:rPr>
          <w:spacing w:val="-4"/>
        </w:rPr>
        <w:t xml:space="preserve">termination </w:t>
      </w:r>
      <w:r w:rsidRPr="00752428">
        <w:rPr>
          <w:spacing w:val="-3"/>
        </w:rPr>
        <w:t xml:space="preserve">will </w:t>
      </w:r>
      <w:r>
        <w:t>be conducted in accordance with the provisions of that agreement or credential in writing, thirty (30) calendar days prior to the date specified in such notice.</w:t>
      </w:r>
    </w:p>
    <w:p w14:paraId="1ECFFA9A" w14:textId="77777777" w:rsidR="00752428" w:rsidRDefault="00752428" w:rsidP="00752428">
      <w:pPr>
        <w:pStyle w:val="ListParagraph"/>
        <w:ind w:left="1440" w:firstLine="0"/>
      </w:pPr>
    </w:p>
    <w:p w14:paraId="2BCDB36C" w14:textId="30493399" w:rsidR="00752428" w:rsidRDefault="00752428" w:rsidP="00752428">
      <w:pPr>
        <w:pStyle w:val="ListParagraph"/>
        <w:numPr>
          <w:ilvl w:val="0"/>
          <w:numId w:val="38"/>
        </w:numPr>
      </w:pPr>
      <w:r>
        <w:t>Corrective Action</w:t>
      </w:r>
      <w:r w:rsidRPr="000F4BE7">
        <w:rPr>
          <w:spacing w:val="2"/>
        </w:rPr>
        <w:t xml:space="preserve"> </w:t>
      </w:r>
      <w:ins w:id="371" w:author="Gilbert, Matt" w:date="2020-06-22T12:05:00Z">
        <w:r w:rsidR="00177DA7">
          <w:rPr>
            <w:spacing w:val="2"/>
          </w:rPr>
          <w:t>Appeal</w:t>
        </w:r>
      </w:ins>
      <w:del w:id="372" w:author="Gilbert, Matt" w:date="2020-06-22T12:05:00Z">
        <w:r w:rsidDel="00177DA7">
          <w:delText>Review</w:delText>
        </w:r>
      </w:del>
      <w:bookmarkStart w:id="373" w:name="_GoBack"/>
      <w:bookmarkEnd w:id="373"/>
      <w:ins w:id="374" w:author="Gilbert, Matt" w:date="2020-06-22T12:05:00Z">
        <w:r w:rsidR="00177DA7">
          <w:br/>
        </w:r>
      </w:ins>
    </w:p>
    <w:p w14:paraId="0D690909" w14:textId="54DFA30A" w:rsidR="00752428" w:rsidRDefault="00752428" w:rsidP="00752428">
      <w:pPr>
        <w:pStyle w:val="ListParagraph"/>
        <w:numPr>
          <w:ilvl w:val="1"/>
          <w:numId w:val="38"/>
        </w:numPr>
      </w:pPr>
      <w:r>
        <w:t xml:space="preserve">If </w:t>
      </w:r>
      <w:del w:id="375" w:author="Gilbert, Matt" w:date="2020-06-22T12:04:00Z">
        <w:r w:rsidDel="00177DA7">
          <w:delText xml:space="preserve">you </w:delText>
        </w:r>
      </w:del>
      <w:ins w:id="376" w:author="Gilbert, Matt" w:date="2020-06-22T12:04:00Z">
        <w:r w:rsidR="00177DA7">
          <w:t>a party</w:t>
        </w:r>
        <w:r w:rsidR="00177DA7">
          <w:t xml:space="preserve"> </w:t>
        </w:r>
      </w:ins>
      <w:r>
        <w:t>ha</w:t>
      </w:r>
      <w:ins w:id="377" w:author="Gilbert, Matt" w:date="2020-06-22T12:05:00Z">
        <w:r w:rsidR="00177DA7">
          <w:t>s</w:t>
        </w:r>
      </w:ins>
      <w:del w:id="378" w:author="Gilbert, Matt" w:date="2020-06-22T12:05:00Z">
        <w:r w:rsidDel="00177DA7">
          <w:delText>ve</w:delText>
        </w:r>
      </w:del>
      <w:r>
        <w:t xml:space="preserve"> been subject to a corrective action and wish appeal the outcome with the CMMC-AB, you may request a review within 30 days of </w:t>
      </w:r>
      <w:del w:id="379" w:author="Gilbert, Matt" w:date="2020-06-22T12:05:00Z">
        <w:r w:rsidDel="00177DA7">
          <w:delText xml:space="preserve">termination </w:delText>
        </w:r>
      </w:del>
      <w:ins w:id="380" w:author="Gilbert, Matt" w:date="2020-06-22T12:05:00Z">
        <w:r w:rsidR="00177DA7">
          <w:t>adjudication</w:t>
        </w:r>
        <w:r w:rsidR="00177DA7">
          <w:t xml:space="preserve"> </w:t>
        </w:r>
      </w:ins>
      <w:r>
        <w:t>notice.</w:t>
      </w:r>
    </w:p>
    <w:p w14:paraId="383CE5FF" w14:textId="77777777" w:rsidR="00752428" w:rsidRDefault="00752428" w:rsidP="000F4BE7">
      <w:pPr>
        <w:sectPr w:rsidR="00752428">
          <w:pgSz w:w="12240" w:h="15840"/>
          <w:pgMar w:top="1400" w:right="1320" w:bottom="1440" w:left="1340" w:header="0" w:footer="1258" w:gutter="0"/>
          <w:cols w:space="720"/>
        </w:sectPr>
      </w:pPr>
    </w:p>
    <w:p w14:paraId="1B6CF0EA" w14:textId="77777777" w:rsidR="00752428" w:rsidRDefault="00752428" w:rsidP="00752428">
      <w:pPr>
        <w:pStyle w:val="Heading1"/>
        <w:numPr>
          <w:ilvl w:val="0"/>
          <w:numId w:val="29"/>
        </w:numPr>
        <w:tabs>
          <w:tab w:val="left" w:pos="531"/>
          <w:tab w:val="left" w:pos="533"/>
        </w:tabs>
        <w:spacing w:before="77"/>
        <w:ind w:left="532"/>
        <w:jc w:val="left"/>
      </w:pPr>
      <w:bookmarkStart w:id="381" w:name="_Toc453340167"/>
      <w:r>
        <w:lastRenderedPageBreak/>
        <w:t>Signifying your agreement to the terms of the CoPC</w:t>
      </w:r>
      <w:bookmarkEnd w:id="381"/>
    </w:p>
    <w:p w14:paraId="3D62FE86" w14:textId="77777777" w:rsidR="00752428" w:rsidRDefault="00752428" w:rsidP="00752428">
      <w:pPr>
        <w:pStyle w:val="BodyText"/>
        <w:spacing w:before="201" w:line="276" w:lineRule="auto"/>
        <w:ind w:left="725" w:right="572"/>
      </w:pPr>
      <w:r>
        <w:t>Committing to this Code of Professional Conduct is during the application process for your credentialed, registered, or accredited role.</w:t>
      </w:r>
    </w:p>
    <w:p w14:paraId="7D78DD22" w14:textId="77777777" w:rsidR="0018188D" w:rsidRDefault="0018188D">
      <w:pPr>
        <w:spacing w:line="276" w:lineRule="auto"/>
      </w:pPr>
      <w:bookmarkStart w:id="382" w:name="4.5_Misuse_of_the_Code"/>
      <w:bookmarkStart w:id="383" w:name="_bookmark22"/>
      <w:bookmarkEnd w:id="382"/>
      <w:bookmarkEnd w:id="383"/>
    </w:p>
    <w:p w14:paraId="29D063FB" w14:textId="77777777" w:rsidR="00D330E2" w:rsidRDefault="00D330E2">
      <w:pPr>
        <w:spacing w:line="276" w:lineRule="auto"/>
      </w:pPr>
    </w:p>
    <w:p w14:paraId="000D440B" w14:textId="3375CA7E" w:rsidR="00D330E2" w:rsidRDefault="002C3857" w:rsidP="00D330E2">
      <w:pPr>
        <w:pStyle w:val="Heading1"/>
        <w:numPr>
          <w:ilvl w:val="0"/>
          <w:numId w:val="29"/>
        </w:numPr>
        <w:tabs>
          <w:tab w:val="left" w:pos="531"/>
          <w:tab w:val="left" w:pos="533"/>
        </w:tabs>
        <w:ind w:left="532"/>
        <w:jc w:val="left"/>
      </w:pPr>
      <w:r>
        <w:t xml:space="preserve"> </w:t>
      </w:r>
      <w:bookmarkStart w:id="384" w:name="_Toc453340168"/>
      <w:r w:rsidR="00D330E2">
        <w:t>Appendix</w:t>
      </w:r>
      <w:bookmarkEnd w:id="384"/>
    </w:p>
    <w:p w14:paraId="2226CCC3" w14:textId="3AF770A7" w:rsidR="00D330E2" w:rsidRPr="002C3857" w:rsidRDefault="002C3857" w:rsidP="00D330E2">
      <w:pPr>
        <w:pStyle w:val="BodyText"/>
        <w:spacing w:before="170"/>
        <w:ind w:left="731"/>
        <w:rPr>
          <w:b/>
        </w:rPr>
      </w:pPr>
      <w:bookmarkStart w:id="385" w:name="6.1_Definition_of_Terms"/>
      <w:bookmarkStart w:id="386" w:name="_bookmark25"/>
      <w:bookmarkEnd w:id="385"/>
      <w:bookmarkEnd w:id="386"/>
      <w:r w:rsidRPr="002C3857">
        <w:rPr>
          <w:b/>
        </w:rPr>
        <w:t>Terms</w:t>
      </w:r>
    </w:p>
    <w:p w14:paraId="458A19A5" w14:textId="77777777" w:rsidR="00D330E2" w:rsidRDefault="00D330E2" w:rsidP="00D330E2">
      <w:pPr>
        <w:pStyle w:val="BodyText"/>
        <w:spacing w:before="6"/>
        <w:rPr>
          <w:sz w:val="28"/>
        </w:rPr>
      </w:pPr>
    </w:p>
    <w:p w14:paraId="5E06972C" w14:textId="77777777" w:rsidR="00D330E2" w:rsidRDefault="00D330E2" w:rsidP="00D330E2">
      <w:pPr>
        <w:pStyle w:val="ListParagraph"/>
        <w:numPr>
          <w:ilvl w:val="0"/>
          <w:numId w:val="1"/>
        </w:numPr>
        <w:tabs>
          <w:tab w:val="left" w:pos="1451"/>
        </w:tabs>
        <w:ind w:hanging="361"/>
      </w:pPr>
      <w:r>
        <w:t>“</w:t>
      </w:r>
      <w:r>
        <w:rPr>
          <w:b/>
        </w:rPr>
        <w:t>Agreement</w:t>
      </w:r>
      <w:r>
        <w:t>” means any contract between two legal</w:t>
      </w:r>
      <w:r>
        <w:rPr>
          <w:spacing w:val="-9"/>
        </w:rPr>
        <w:t xml:space="preserve"> </w:t>
      </w:r>
      <w:r>
        <w:t>entities.</w:t>
      </w:r>
    </w:p>
    <w:p w14:paraId="3DE250B8" w14:textId="77777777" w:rsidR="00D330E2" w:rsidRDefault="00D330E2" w:rsidP="00D330E2">
      <w:pPr>
        <w:pStyle w:val="BodyText"/>
        <w:spacing w:before="5"/>
        <w:rPr>
          <w:sz w:val="28"/>
        </w:rPr>
      </w:pPr>
    </w:p>
    <w:p w14:paraId="2E3F859A" w14:textId="022F9E8B" w:rsidR="00D330E2" w:rsidRPr="002F44FE" w:rsidRDefault="00D330E2" w:rsidP="00D330E2">
      <w:pPr>
        <w:pStyle w:val="ListParagraph"/>
        <w:numPr>
          <w:ilvl w:val="0"/>
          <w:numId w:val="1"/>
        </w:numPr>
        <w:tabs>
          <w:tab w:val="left" w:pos="1451"/>
        </w:tabs>
        <w:spacing w:before="2" w:line="276" w:lineRule="auto"/>
        <w:ind w:left="1451" w:right="248" w:hanging="361"/>
        <w:rPr>
          <w:sz w:val="17"/>
        </w:rPr>
      </w:pPr>
      <w:r>
        <w:t>“</w:t>
      </w:r>
      <w:r w:rsidRPr="002F44FE">
        <w:rPr>
          <w:b/>
        </w:rPr>
        <w:t>Credentialed</w:t>
      </w:r>
      <w:r>
        <w:t>” refers to an individual who is applyi</w:t>
      </w:r>
      <w:r w:rsidR="00690F10">
        <w:t>ng to become, or is already i</w:t>
      </w:r>
      <w:r>
        <w:t xml:space="preserve">a Provisional Assessor, Certified Assessor, Certified Instructor, Certified Master Instructor, or Certified Quality Auditor </w:t>
      </w:r>
    </w:p>
    <w:p w14:paraId="5789AB25" w14:textId="56CFF7E4" w:rsidR="00D330E2" w:rsidRDefault="00D330E2" w:rsidP="002C3857">
      <w:pPr>
        <w:pStyle w:val="ListParagraph"/>
        <w:numPr>
          <w:ilvl w:val="0"/>
          <w:numId w:val="1"/>
        </w:numPr>
        <w:tabs>
          <w:tab w:val="left" w:pos="1452"/>
        </w:tabs>
        <w:spacing w:before="94" w:line="276" w:lineRule="auto"/>
        <w:ind w:left="1451" w:right="187" w:hanging="361"/>
      </w:pPr>
      <w:r>
        <w:t>“</w:t>
      </w:r>
      <w:r>
        <w:rPr>
          <w:b/>
        </w:rPr>
        <w:t>Registered</w:t>
      </w:r>
      <w:r w:rsidRPr="00D330E2">
        <w:rPr>
          <w:b/>
        </w:rPr>
        <w:t>”</w:t>
      </w:r>
      <w:r>
        <w:t xml:space="preserve"> refers to any person </w:t>
      </w:r>
      <w:r w:rsidR="002C3857">
        <w:t xml:space="preserve">or organization that </w:t>
      </w:r>
      <w:r>
        <w:t>has taken appropriate training and is Registered on the CMMC-AB Registration Directory</w:t>
      </w:r>
    </w:p>
    <w:p w14:paraId="57779F7A" w14:textId="77777777" w:rsidR="00D330E2" w:rsidRDefault="00D330E2" w:rsidP="00D330E2">
      <w:pPr>
        <w:pStyle w:val="BodyText"/>
        <w:spacing w:before="11"/>
        <w:rPr>
          <w:sz w:val="24"/>
        </w:rPr>
      </w:pPr>
    </w:p>
    <w:p w14:paraId="232E00E3" w14:textId="77777777" w:rsidR="00D330E2" w:rsidRPr="00D330E2" w:rsidRDefault="00D330E2" w:rsidP="00D330E2">
      <w:pPr>
        <w:pStyle w:val="ListParagraph"/>
        <w:numPr>
          <w:ilvl w:val="0"/>
          <w:numId w:val="1"/>
        </w:numPr>
        <w:tabs>
          <w:tab w:val="left" w:pos="1452"/>
        </w:tabs>
        <w:spacing w:line="276" w:lineRule="auto"/>
        <w:ind w:left="1451" w:right="255"/>
      </w:pPr>
      <w:r>
        <w:t>“</w:t>
      </w:r>
      <w:r>
        <w:rPr>
          <w:b/>
        </w:rPr>
        <w:t>Accredited</w:t>
      </w:r>
      <w:r>
        <w:t>” refers to any organization that is applying to become, or is already, a C3PAO, Licensed Partner Publisher, or Licensed Training Provider</w:t>
      </w:r>
    </w:p>
    <w:p w14:paraId="3A984EA1" w14:textId="77777777" w:rsidR="00D330E2" w:rsidRDefault="00D330E2">
      <w:pPr>
        <w:spacing w:line="276" w:lineRule="auto"/>
      </w:pPr>
    </w:p>
    <w:p w14:paraId="7711CC45" w14:textId="77777777" w:rsidR="00690F10" w:rsidRDefault="00690F10" w:rsidP="00690F10">
      <w:pPr>
        <w:pStyle w:val="ListParagraph"/>
        <w:numPr>
          <w:ilvl w:val="0"/>
          <w:numId w:val="1"/>
        </w:numPr>
        <w:tabs>
          <w:tab w:val="left" w:pos="1452"/>
        </w:tabs>
        <w:spacing w:before="94" w:line="278" w:lineRule="auto"/>
        <w:ind w:left="1451" w:right="330"/>
      </w:pPr>
      <w:r>
        <w:t>“</w:t>
      </w:r>
      <w:r>
        <w:rPr>
          <w:b/>
        </w:rPr>
        <w:t>Partner Business Point of Contact</w:t>
      </w:r>
      <w:r>
        <w:t>” means any individual that has signature authority from a Licensed Partner to commit the Licensed Partner to the Code</w:t>
      </w:r>
      <w:r>
        <w:rPr>
          <w:spacing w:val="-34"/>
        </w:rPr>
        <w:t xml:space="preserve"> </w:t>
      </w:r>
      <w:r>
        <w:t xml:space="preserve">of Professional Conduct or an agreement with the </w:t>
      </w:r>
      <w:r>
        <w:rPr>
          <w:spacing w:val="-3"/>
        </w:rPr>
        <w:t>CMMC Board.</w:t>
      </w:r>
    </w:p>
    <w:p w14:paraId="00D66AF5" w14:textId="77777777" w:rsidR="00690F10" w:rsidRDefault="00690F10" w:rsidP="00690F10">
      <w:pPr>
        <w:pStyle w:val="BodyText"/>
        <w:spacing w:before="7"/>
        <w:rPr>
          <w:sz w:val="24"/>
        </w:rPr>
      </w:pPr>
    </w:p>
    <w:p w14:paraId="3CD1DE18" w14:textId="77777777" w:rsidR="00690F10" w:rsidRDefault="00690F10" w:rsidP="00690F10">
      <w:pPr>
        <w:pStyle w:val="ListParagraph"/>
        <w:numPr>
          <w:ilvl w:val="0"/>
          <w:numId w:val="1"/>
        </w:numPr>
        <w:tabs>
          <w:tab w:val="left" w:pos="1452"/>
        </w:tabs>
        <w:spacing w:line="278" w:lineRule="auto"/>
        <w:ind w:left="1451" w:right="568" w:hanging="361"/>
      </w:pPr>
      <w:r>
        <w:t>“</w:t>
      </w:r>
      <w:r>
        <w:rPr>
          <w:b/>
        </w:rPr>
        <w:t>Solicit Business</w:t>
      </w:r>
      <w:r>
        <w:t>” means to actively seek business or work from a customer, either by initiating the services, advertising the services, or encouraging a discussion about one’s</w:t>
      </w:r>
      <w:r>
        <w:rPr>
          <w:spacing w:val="-1"/>
        </w:rPr>
        <w:t xml:space="preserve"> </w:t>
      </w:r>
      <w:r>
        <w:t>services.</w:t>
      </w:r>
    </w:p>
    <w:p w14:paraId="5A421530" w14:textId="77777777" w:rsidR="00690F10" w:rsidRDefault="00690F10" w:rsidP="00690F10">
      <w:pPr>
        <w:pStyle w:val="BodyText"/>
        <w:spacing w:before="8"/>
        <w:rPr>
          <w:sz w:val="24"/>
        </w:rPr>
      </w:pPr>
    </w:p>
    <w:p w14:paraId="17DD4F89" w14:textId="4E479FA8" w:rsidR="00690F10" w:rsidRDefault="00690F10" w:rsidP="00690F10">
      <w:pPr>
        <w:pStyle w:val="ListParagraph"/>
        <w:numPr>
          <w:ilvl w:val="0"/>
          <w:numId w:val="1"/>
        </w:numPr>
        <w:tabs>
          <w:tab w:val="left" w:pos="1452"/>
        </w:tabs>
        <w:spacing w:line="276" w:lineRule="auto"/>
        <w:ind w:left="1451" w:right="310"/>
        <w:sectPr w:rsidR="00690F10">
          <w:pgSz w:w="12240" w:h="15840"/>
          <w:pgMar w:top="1360" w:right="1320" w:bottom="1440" w:left="1340" w:header="0" w:footer="1258" w:gutter="0"/>
          <w:cols w:space="720"/>
        </w:sectPr>
      </w:pPr>
      <w:r>
        <w:t>“</w:t>
      </w:r>
      <w:r>
        <w:rPr>
          <w:b/>
        </w:rPr>
        <w:t>Termination Without Cause</w:t>
      </w:r>
      <w:r>
        <w:t xml:space="preserve">” means either party (CMMC License Partner, </w:t>
      </w:r>
      <w:r>
        <w:rPr>
          <w:spacing w:val="-3"/>
        </w:rPr>
        <w:t>CMMC</w:t>
      </w:r>
      <w:r>
        <w:t>-Credentialed Individuals) may terminate their agreements at any time, with or without cause, with written notice to the other party thirty (30) calendar days prior to the date specified in such notice.</w:t>
      </w:r>
    </w:p>
    <w:p w14:paraId="42D27318" w14:textId="77777777" w:rsidR="0018188D" w:rsidRDefault="0018188D">
      <w:pPr>
        <w:pStyle w:val="BodyText"/>
        <w:spacing w:before="5"/>
        <w:rPr>
          <w:sz w:val="11"/>
        </w:rPr>
      </w:pPr>
      <w:bookmarkStart w:id="387" w:name="5_Statement_of_Commitment"/>
      <w:bookmarkStart w:id="388" w:name="_bookmark23"/>
      <w:bookmarkEnd w:id="387"/>
      <w:bookmarkEnd w:id="388"/>
    </w:p>
    <w:sectPr w:rsidR="0018188D">
      <w:footerReference w:type="default" r:id="rId14"/>
      <w:pgSz w:w="12240" w:h="15840"/>
      <w:pgMar w:top="1500" w:right="1320" w:bottom="480" w:left="1340" w:header="0" w:footer="28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Gilbert, Matt" w:date="2020-06-22T08:01:00Z" w:initials="GM">
    <w:p w14:paraId="2D5A339F" w14:textId="0E825872" w:rsidR="00C01C08" w:rsidRDefault="00C01C08">
      <w:pPr>
        <w:pStyle w:val="CommentText"/>
      </w:pPr>
      <w:r>
        <w:rPr>
          <w:rStyle w:val="CommentReference"/>
        </w:rPr>
        <w:annotationRef/>
      </w:r>
      <w:r>
        <w:t>Does the MOU say that this is an obligation of the AB to do this?</w:t>
      </w:r>
    </w:p>
  </w:comment>
  <w:comment w:id="199" w:author="Gilbert, Matt" w:date="2020-06-22T09:07:00Z" w:initials="GM">
    <w:p w14:paraId="42EEDC42" w14:textId="26611344" w:rsidR="00C01C08" w:rsidRDefault="00C01C08">
      <w:pPr>
        <w:pStyle w:val="CommentText"/>
      </w:pPr>
      <w:r>
        <w:rPr>
          <w:rStyle w:val="CommentReference"/>
        </w:rPr>
        <w:annotationRef/>
      </w:r>
      <w:r>
        <w:t>We need to change the vertical axis to be Professionalism, Objectivity, and Confidentiality and the Horizontal axis should be the Proper Use of Methods and Information Integrity principle violations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5A339F" w15:done="0"/>
  <w15:commentEx w15:paraId="42EEDC4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F8813F" w14:textId="77777777" w:rsidR="003625C4" w:rsidRDefault="003625C4">
      <w:r>
        <w:separator/>
      </w:r>
    </w:p>
  </w:endnote>
  <w:endnote w:type="continuationSeparator" w:id="0">
    <w:p w14:paraId="43F660F4" w14:textId="77777777" w:rsidR="003625C4" w:rsidRDefault="00362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D5FD8" w14:textId="38ECD82E" w:rsidR="00C01C08" w:rsidRDefault="00C01C08">
    <w:pPr>
      <w:pStyle w:val="BodyText"/>
      <w:spacing w:line="14" w:lineRule="auto"/>
      <w:rPr>
        <w:sz w:val="20"/>
      </w:rPr>
    </w:pPr>
    <w:r>
      <w:rPr>
        <w:noProof/>
        <w:lang w:bidi="ar-SA"/>
      </w:rPr>
      <mc:AlternateContent>
        <mc:Choice Requires="wps">
          <w:drawing>
            <wp:anchor distT="0" distB="0" distL="114300" distR="114300" simplePos="0" relativeHeight="251092992" behindDoc="1" locked="0" layoutInCell="1" allowOverlap="1" wp14:anchorId="64185022" wp14:editId="52AFAF81">
              <wp:simplePos x="0" y="0"/>
              <wp:positionH relativeFrom="page">
                <wp:posOffset>6182360</wp:posOffset>
              </wp:positionH>
              <wp:positionV relativeFrom="page">
                <wp:posOffset>9033510</wp:posOffset>
              </wp:positionV>
              <wp:extent cx="651510" cy="1657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737433" w14:textId="77777777" w:rsidR="00C01C08" w:rsidRDefault="00C01C08">
                          <w:pPr>
                            <w:pStyle w:val="BodyText"/>
                            <w:spacing w:line="245" w:lineRule="exact"/>
                            <w:ind w:left="20"/>
                            <w:rPr>
                              <w:rFonts w:ascii="Calibri"/>
                            </w:rPr>
                          </w:pPr>
                          <w:r>
                            <w:rPr>
                              <w:rFonts w:ascii="Calibri"/>
                            </w:rPr>
                            <w:t xml:space="preserve">1 | </w:t>
                          </w:r>
                          <w:r>
                            <w:rPr>
                              <w:rFonts w:ascii="Calibri"/>
                              <w:color w:val="818181"/>
                            </w:rPr>
                            <w:t xml:space="preserve">P a g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85022" id="_x0000_t202" coordsize="21600,21600" o:spt="202" path="m,l,21600r21600,l21600,xe">
              <v:stroke joinstyle="miter"/>
              <v:path gradientshapeok="t" o:connecttype="rect"/>
            </v:shapetype>
            <v:shape id="Text Box 5" o:spid="_x0000_s1026" type="#_x0000_t202" style="position:absolute;margin-left:486.8pt;margin-top:711.3pt;width:51.3pt;height:13.05pt;z-index:-25222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" filled="f" stroked="f">
              <v:textbox inset="0,0,0,0">
                <w:txbxContent>
                  <w:p w14:paraId="40737433" w14:textId="77777777" w:rsidR="00C01C08" w:rsidRDefault="00C01C08">
                    <w:pPr>
                      <w:pStyle w:val="BodyText"/>
                      <w:spacing w:line="245" w:lineRule="exact"/>
                      <w:ind w:left="20"/>
                      <w:rPr>
                        <w:rFonts w:ascii="Calibri"/>
                      </w:rPr>
                    </w:pPr>
                    <w:r>
                      <w:rPr>
                        <w:rFonts w:ascii="Calibri"/>
                      </w:rPr>
                      <w:t xml:space="preserve">1 | </w:t>
                    </w:r>
                    <w:r>
                      <w:rPr>
                        <w:rFonts w:ascii="Calibri"/>
                        <w:color w:val="818181"/>
                      </w:rPr>
                      <w:t xml:space="preserve">P a g 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15645" w14:textId="77777777" w:rsidR="00C01C08" w:rsidRDefault="00C01C0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1EC3A" w14:textId="0CFE59D8" w:rsidR="00C01C08" w:rsidRDefault="00C01C08">
    <w:pPr>
      <w:pStyle w:val="BodyText"/>
      <w:spacing w:line="14" w:lineRule="auto"/>
      <w:rPr>
        <w:sz w:val="20"/>
      </w:rPr>
    </w:pPr>
    <w:r>
      <w:rPr>
        <w:noProof/>
        <w:lang w:bidi="ar-SA"/>
      </w:rPr>
      <mc:AlternateContent>
        <mc:Choice Requires="wps">
          <w:drawing>
            <wp:anchor distT="0" distB="0" distL="114300" distR="114300" simplePos="0" relativeHeight="251094016" behindDoc="1" locked="0" layoutInCell="1" allowOverlap="1" wp14:anchorId="13C727A8" wp14:editId="7C6A16EC">
              <wp:simplePos x="0" y="0"/>
              <wp:positionH relativeFrom="page">
                <wp:posOffset>946150</wp:posOffset>
              </wp:positionH>
              <wp:positionV relativeFrom="page">
                <wp:posOffset>9084310</wp:posOffset>
              </wp:positionV>
              <wp:extent cx="5751830"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1830" cy="0"/>
                      </a:xfrm>
                      <a:prstGeom prst="line">
                        <a:avLst/>
                      </a:prstGeom>
                      <a:noFill/>
                      <a:ln w="6108">
                        <a:solidFill>
                          <a:srgbClr val="DADADA"/>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590F8" id="Line 4" o:spid="_x0000_s1026" style="position:absolute;z-index:-25222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4.5pt,715.3pt" to="527.4pt,7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" strokecolor="#dadada" strokeweight=".16967mm">
              <w10:wrap anchorx="page" anchory="page"/>
            </v:line>
          </w:pict>
        </mc:Fallback>
      </mc:AlternateContent>
    </w:r>
    <w:r>
      <w:rPr>
        <w:noProof/>
        <w:lang w:bidi="ar-SA"/>
      </w:rPr>
      <mc:AlternateContent>
        <mc:Choice Requires="wps">
          <w:drawing>
            <wp:anchor distT="0" distB="0" distL="114300" distR="114300" simplePos="0" relativeHeight="251095040" behindDoc="1" locked="0" layoutInCell="1" allowOverlap="1" wp14:anchorId="5A4922CF" wp14:editId="26D5CE28">
              <wp:simplePos x="0" y="0"/>
              <wp:positionH relativeFrom="page">
                <wp:posOffset>5944870</wp:posOffset>
              </wp:positionH>
              <wp:positionV relativeFrom="page">
                <wp:posOffset>9114790</wp:posOffset>
              </wp:positionV>
              <wp:extent cx="748030"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065C42" w14:textId="04445280" w:rsidR="00C01C08" w:rsidRDefault="00C01C08">
                          <w:pPr>
                            <w:pStyle w:val="BodyText"/>
                            <w:spacing w:line="245" w:lineRule="exact"/>
                            <w:ind w:left="60"/>
                            <w:rPr>
                              <w:rFonts w:ascii="Calibri"/>
                            </w:rPr>
                          </w:pPr>
                          <w:r>
                            <w:fldChar w:fldCharType="begin"/>
                          </w:r>
                          <w:r>
                            <w:rPr>
                              <w:rFonts w:ascii="Calibri"/>
                            </w:rPr>
                            <w:instrText xml:space="preserve"> PAGE </w:instrText>
                          </w:r>
                          <w:r>
                            <w:fldChar w:fldCharType="separate"/>
                          </w:r>
                          <w:r w:rsidR="00177DA7">
                            <w:rPr>
                              <w:rFonts w:ascii="Calibri"/>
                              <w:noProof/>
                            </w:rPr>
                            <w:t>13</w:t>
                          </w:r>
                          <w:r>
                            <w:fldChar w:fldCharType="end"/>
                          </w:r>
                          <w:r>
                            <w:rPr>
                              <w:rFonts w:ascii="Calibri"/>
                            </w:rPr>
                            <w:t xml:space="preserve"> | </w:t>
                          </w:r>
                          <w:r>
                            <w:rPr>
                              <w:rFonts w:ascii="Calibri"/>
                              <w:color w:val="818181"/>
                            </w:rPr>
                            <w:t xml:space="preserve">P a g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922CF" id="_x0000_t202" coordsize="21600,21600" o:spt="202" path="m,l,21600r21600,l21600,xe">
              <v:stroke joinstyle="miter"/>
              <v:path gradientshapeok="t" o:connecttype="rect"/>
            </v:shapetype>
            <v:shape id="Text Box 3" o:spid="_x0000_s1027" type="#_x0000_t202" style="position:absolute;margin-left:468.1pt;margin-top:717.7pt;width:58.9pt;height:13.05pt;z-index:-25222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" filled="f" stroked="f">
              <v:textbox inset="0,0,0,0">
                <w:txbxContent>
                  <w:p w14:paraId="60065C42" w14:textId="04445280" w:rsidR="00C01C08" w:rsidRDefault="00C01C08">
                    <w:pPr>
                      <w:pStyle w:val="BodyText"/>
                      <w:spacing w:line="245" w:lineRule="exact"/>
                      <w:ind w:left="60"/>
                      <w:rPr>
                        <w:rFonts w:ascii="Calibri"/>
                      </w:rPr>
                    </w:pPr>
                    <w:r>
                      <w:fldChar w:fldCharType="begin"/>
                    </w:r>
                    <w:r>
                      <w:rPr>
                        <w:rFonts w:ascii="Calibri"/>
                      </w:rPr>
                      <w:instrText xml:space="preserve"> PAGE </w:instrText>
                    </w:r>
                    <w:r>
                      <w:fldChar w:fldCharType="separate"/>
                    </w:r>
                    <w:r w:rsidR="00177DA7">
                      <w:rPr>
                        <w:rFonts w:ascii="Calibri"/>
                        <w:noProof/>
                      </w:rPr>
                      <w:t>13</w:t>
                    </w:r>
                    <w:r>
                      <w:fldChar w:fldCharType="end"/>
                    </w:r>
                    <w:r>
                      <w:rPr>
                        <w:rFonts w:ascii="Calibri"/>
                      </w:rPr>
                      <w:t xml:space="preserve"> | </w:t>
                    </w:r>
                    <w:r>
                      <w:rPr>
                        <w:rFonts w:ascii="Calibri"/>
                        <w:color w:val="818181"/>
                      </w:rPr>
                      <w:t xml:space="preserve">P a g e </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7F15C" w14:textId="4F7328EB" w:rsidR="00C01C08" w:rsidRDefault="00C01C08">
    <w:pPr>
      <w:pStyle w:val="BodyText"/>
      <w:spacing w:line="14" w:lineRule="auto"/>
      <w:rPr>
        <w:sz w:val="20"/>
      </w:rPr>
    </w:pPr>
    <w:r>
      <w:rPr>
        <w:noProof/>
        <w:lang w:bidi="ar-SA"/>
      </w:rPr>
      <mc:AlternateContent>
        <mc:Choice Requires="wps">
          <w:drawing>
            <wp:anchor distT="0" distB="0" distL="114300" distR="114300" simplePos="0" relativeHeight="251096064" behindDoc="1" locked="0" layoutInCell="1" allowOverlap="1" wp14:anchorId="42C943AE" wp14:editId="271AEFED">
              <wp:simplePos x="0" y="0"/>
              <wp:positionH relativeFrom="page">
                <wp:posOffset>895985</wp:posOffset>
              </wp:positionH>
              <wp:positionV relativeFrom="page">
                <wp:posOffset>9701530</wp:posOffset>
              </wp:positionV>
              <wp:extent cx="598043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108">
                        <a:solidFill>
                          <a:srgbClr val="DADADA"/>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6B4C5" id="Line 2" o:spid="_x0000_s1026" style="position:absolute;z-index:-25222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63.9pt" to="541.45pt,7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" strokecolor="#dadada" strokeweight=".16967mm">
              <w10:wrap anchorx="page" anchory="page"/>
            </v:line>
          </w:pict>
        </mc:Fallback>
      </mc:AlternateContent>
    </w:r>
    <w:r>
      <w:rPr>
        <w:noProof/>
        <w:lang w:bidi="ar-SA"/>
      </w:rPr>
      <mc:AlternateContent>
        <mc:Choice Requires="wps">
          <w:drawing>
            <wp:anchor distT="0" distB="0" distL="114300" distR="114300" simplePos="0" relativeHeight="251097088" behindDoc="1" locked="0" layoutInCell="1" allowOverlap="1" wp14:anchorId="3E3633F1" wp14:editId="559B9913">
              <wp:simplePos x="0" y="0"/>
              <wp:positionH relativeFrom="page">
                <wp:posOffset>6123305</wp:posOffset>
              </wp:positionH>
              <wp:positionV relativeFrom="page">
                <wp:posOffset>9732010</wp:posOffset>
              </wp:positionV>
              <wp:extent cx="748030" cy="16573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65029" w14:textId="0B023E24" w:rsidR="00C01C08" w:rsidRDefault="00C01C08">
                          <w:pPr>
                            <w:pStyle w:val="BodyText"/>
                            <w:spacing w:line="245" w:lineRule="exact"/>
                            <w:ind w:left="60"/>
                            <w:rPr>
                              <w:rFonts w:ascii="Calibri"/>
                            </w:rPr>
                          </w:pPr>
                          <w:r>
                            <w:fldChar w:fldCharType="begin"/>
                          </w:r>
                          <w:r>
                            <w:rPr>
                              <w:rFonts w:ascii="Calibri"/>
                            </w:rPr>
                            <w:instrText xml:space="preserve"> PAGE </w:instrText>
                          </w:r>
                          <w:r>
                            <w:fldChar w:fldCharType="separate"/>
                          </w:r>
                          <w:r w:rsidR="00177DA7">
                            <w:rPr>
                              <w:rFonts w:ascii="Calibri"/>
                              <w:noProof/>
                            </w:rPr>
                            <w:t>14</w:t>
                          </w:r>
                          <w:r>
                            <w:fldChar w:fldCharType="end"/>
                          </w:r>
                          <w:r>
                            <w:rPr>
                              <w:rFonts w:ascii="Calibri"/>
                            </w:rPr>
                            <w:t xml:space="preserve"> | </w:t>
                          </w:r>
                          <w:r>
                            <w:rPr>
                              <w:rFonts w:ascii="Calibri"/>
                              <w:color w:val="818181"/>
                            </w:rPr>
                            <w:t xml:space="preserve">P a g 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633F1" id="_x0000_t202" coordsize="21600,21600" o:spt="202" path="m,l,21600r21600,l21600,xe">
              <v:stroke joinstyle="miter"/>
              <v:path gradientshapeok="t" o:connecttype="rect"/>
            </v:shapetype>
            <v:shape id="Text Box 7" o:spid="_x0000_s1028" type="#_x0000_t202" style="position:absolute;margin-left:482.15pt;margin-top:766.3pt;width:58.9pt;height:13.05pt;z-index:-25221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" filled="f" stroked="f">
              <v:textbox inset="0,0,0,0">
                <w:txbxContent>
                  <w:p w14:paraId="0F865029" w14:textId="0B023E24" w:rsidR="00C01C08" w:rsidRDefault="00C01C08">
                    <w:pPr>
                      <w:pStyle w:val="BodyText"/>
                      <w:spacing w:line="245" w:lineRule="exact"/>
                      <w:ind w:left="60"/>
                      <w:rPr>
                        <w:rFonts w:ascii="Calibri"/>
                      </w:rPr>
                    </w:pPr>
                    <w:r>
                      <w:fldChar w:fldCharType="begin"/>
                    </w:r>
                    <w:r>
                      <w:rPr>
                        <w:rFonts w:ascii="Calibri"/>
                      </w:rPr>
                      <w:instrText xml:space="preserve"> PAGE </w:instrText>
                    </w:r>
                    <w:r>
                      <w:fldChar w:fldCharType="separate"/>
                    </w:r>
                    <w:r w:rsidR="00177DA7">
                      <w:rPr>
                        <w:rFonts w:ascii="Calibri"/>
                        <w:noProof/>
                      </w:rPr>
                      <w:t>14</w:t>
                    </w:r>
                    <w:r>
                      <w:fldChar w:fldCharType="end"/>
                    </w:r>
                    <w:r>
                      <w:rPr>
                        <w:rFonts w:ascii="Calibri"/>
                      </w:rPr>
                      <w:t xml:space="preserve"> | </w:t>
                    </w:r>
                    <w:r>
                      <w:rPr>
                        <w:rFonts w:ascii="Calibri"/>
                        <w:color w:val="818181"/>
                      </w:rPr>
                      <w:t xml:space="preserve">P a g 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88999" w14:textId="77777777" w:rsidR="003625C4" w:rsidRDefault="003625C4">
      <w:r>
        <w:separator/>
      </w:r>
    </w:p>
  </w:footnote>
  <w:footnote w:type="continuationSeparator" w:id="0">
    <w:p w14:paraId="694053F1" w14:textId="77777777" w:rsidR="003625C4" w:rsidRDefault="003625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28B2"/>
    <w:multiLevelType w:val="hybridMultilevel"/>
    <w:tmpl w:val="E5963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96BC4"/>
    <w:multiLevelType w:val="hybridMultilevel"/>
    <w:tmpl w:val="44DAB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05B2C"/>
    <w:multiLevelType w:val="hybridMultilevel"/>
    <w:tmpl w:val="FE78FD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1C6188"/>
    <w:multiLevelType w:val="multilevel"/>
    <w:tmpl w:val="DDEEA9D6"/>
    <w:lvl w:ilvl="0">
      <w:start w:val="3"/>
      <w:numFmt w:val="decimal"/>
      <w:lvlText w:val="%1."/>
      <w:lvlJc w:val="left"/>
      <w:pPr>
        <w:ind w:left="540" w:hanging="540"/>
      </w:pPr>
      <w:rPr>
        <w:rFonts w:hint="default"/>
      </w:rPr>
    </w:lvl>
    <w:lvl w:ilvl="1">
      <w:start w:val="3"/>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614" w:hanging="108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406" w:hanging="2160"/>
      </w:pPr>
      <w:rPr>
        <w:rFonts w:hint="default"/>
      </w:rPr>
    </w:lvl>
    <w:lvl w:ilvl="8">
      <w:start w:val="1"/>
      <w:numFmt w:val="decimal"/>
      <w:lvlText w:val="%1.%2.%3.%4.%5.%6.%7.%8.%9."/>
      <w:lvlJc w:val="left"/>
      <w:pPr>
        <w:ind w:left="3944" w:hanging="2520"/>
      </w:pPr>
      <w:rPr>
        <w:rFonts w:hint="default"/>
      </w:rPr>
    </w:lvl>
  </w:abstractNum>
  <w:abstractNum w:abstractNumId="4" w15:restartNumberingAfterBreak="0">
    <w:nsid w:val="10B778F5"/>
    <w:multiLevelType w:val="hybridMultilevel"/>
    <w:tmpl w:val="5B928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10E72"/>
    <w:multiLevelType w:val="hybridMultilevel"/>
    <w:tmpl w:val="9CBC83B0"/>
    <w:lvl w:ilvl="0" w:tplc="04090001">
      <w:start w:val="1"/>
      <w:numFmt w:val="bullet"/>
      <w:lvlText w:val=""/>
      <w:lvlJc w:val="left"/>
      <w:pPr>
        <w:ind w:left="1727" w:hanging="360"/>
      </w:pPr>
      <w:rPr>
        <w:rFonts w:ascii="Symbol" w:hAnsi="Symbol" w:hint="default"/>
      </w:rPr>
    </w:lvl>
    <w:lvl w:ilvl="1" w:tplc="04090003" w:tentative="1">
      <w:start w:val="1"/>
      <w:numFmt w:val="bullet"/>
      <w:lvlText w:val="o"/>
      <w:lvlJc w:val="left"/>
      <w:pPr>
        <w:ind w:left="2447" w:hanging="360"/>
      </w:pPr>
      <w:rPr>
        <w:rFonts w:ascii="Courier New" w:hAnsi="Courier New" w:hint="default"/>
      </w:rPr>
    </w:lvl>
    <w:lvl w:ilvl="2" w:tplc="04090005" w:tentative="1">
      <w:start w:val="1"/>
      <w:numFmt w:val="bullet"/>
      <w:lvlText w:val=""/>
      <w:lvlJc w:val="left"/>
      <w:pPr>
        <w:ind w:left="3167" w:hanging="360"/>
      </w:pPr>
      <w:rPr>
        <w:rFonts w:ascii="Wingdings" w:hAnsi="Wingdings" w:hint="default"/>
      </w:rPr>
    </w:lvl>
    <w:lvl w:ilvl="3" w:tplc="04090001" w:tentative="1">
      <w:start w:val="1"/>
      <w:numFmt w:val="bullet"/>
      <w:lvlText w:val=""/>
      <w:lvlJc w:val="left"/>
      <w:pPr>
        <w:ind w:left="3887" w:hanging="360"/>
      </w:pPr>
      <w:rPr>
        <w:rFonts w:ascii="Symbol" w:hAnsi="Symbol" w:hint="default"/>
      </w:rPr>
    </w:lvl>
    <w:lvl w:ilvl="4" w:tplc="04090003" w:tentative="1">
      <w:start w:val="1"/>
      <w:numFmt w:val="bullet"/>
      <w:lvlText w:val="o"/>
      <w:lvlJc w:val="left"/>
      <w:pPr>
        <w:ind w:left="4607" w:hanging="360"/>
      </w:pPr>
      <w:rPr>
        <w:rFonts w:ascii="Courier New" w:hAnsi="Courier New" w:hint="default"/>
      </w:rPr>
    </w:lvl>
    <w:lvl w:ilvl="5" w:tplc="04090005" w:tentative="1">
      <w:start w:val="1"/>
      <w:numFmt w:val="bullet"/>
      <w:lvlText w:val=""/>
      <w:lvlJc w:val="left"/>
      <w:pPr>
        <w:ind w:left="5327" w:hanging="360"/>
      </w:pPr>
      <w:rPr>
        <w:rFonts w:ascii="Wingdings" w:hAnsi="Wingdings" w:hint="default"/>
      </w:rPr>
    </w:lvl>
    <w:lvl w:ilvl="6" w:tplc="04090001" w:tentative="1">
      <w:start w:val="1"/>
      <w:numFmt w:val="bullet"/>
      <w:lvlText w:val=""/>
      <w:lvlJc w:val="left"/>
      <w:pPr>
        <w:ind w:left="6047" w:hanging="360"/>
      </w:pPr>
      <w:rPr>
        <w:rFonts w:ascii="Symbol" w:hAnsi="Symbol" w:hint="default"/>
      </w:rPr>
    </w:lvl>
    <w:lvl w:ilvl="7" w:tplc="04090003" w:tentative="1">
      <w:start w:val="1"/>
      <w:numFmt w:val="bullet"/>
      <w:lvlText w:val="o"/>
      <w:lvlJc w:val="left"/>
      <w:pPr>
        <w:ind w:left="6767" w:hanging="360"/>
      </w:pPr>
      <w:rPr>
        <w:rFonts w:ascii="Courier New" w:hAnsi="Courier New" w:hint="default"/>
      </w:rPr>
    </w:lvl>
    <w:lvl w:ilvl="8" w:tplc="04090005" w:tentative="1">
      <w:start w:val="1"/>
      <w:numFmt w:val="bullet"/>
      <w:lvlText w:val=""/>
      <w:lvlJc w:val="left"/>
      <w:pPr>
        <w:ind w:left="7487" w:hanging="360"/>
      </w:pPr>
      <w:rPr>
        <w:rFonts w:ascii="Wingdings" w:hAnsi="Wingdings" w:hint="default"/>
      </w:rPr>
    </w:lvl>
  </w:abstractNum>
  <w:abstractNum w:abstractNumId="6" w15:restartNumberingAfterBreak="0">
    <w:nsid w:val="180A7C81"/>
    <w:multiLevelType w:val="multilevel"/>
    <w:tmpl w:val="0C4C2BAE"/>
    <w:lvl w:ilvl="0">
      <w:start w:val="1"/>
      <w:numFmt w:val="decimal"/>
      <w:lvlText w:val="%1"/>
      <w:lvlJc w:val="left"/>
      <w:pPr>
        <w:ind w:left="820" w:hanging="440"/>
      </w:pPr>
      <w:rPr>
        <w:rFonts w:ascii="Calibri" w:eastAsia="Calibri" w:hAnsi="Calibri" w:cs="Calibri" w:hint="default"/>
        <w:b/>
        <w:bCs/>
        <w:w w:val="99"/>
        <w:sz w:val="20"/>
        <w:szCs w:val="20"/>
        <w:lang w:val="en-US" w:eastAsia="en-US" w:bidi="en-US"/>
      </w:rPr>
    </w:lvl>
    <w:lvl w:ilvl="1">
      <w:start w:val="1"/>
      <w:numFmt w:val="decimal"/>
      <w:lvlText w:val="%1.%2"/>
      <w:lvlJc w:val="left"/>
      <w:pPr>
        <w:ind w:left="1261" w:hanging="660"/>
      </w:pPr>
      <w:rPr>
        <w:rFonts w:ascii="Calibri" w:eastAsia="Calibri" w:hAnsi="Calibri" w:cs="Calibri" w:hint="default"/>
        <w:spacing w:val="-1"/>
        <w:w w:val="99"/>
        <w:sz w:val="20"/>
        <w:szCs w:val="20"/>
        <w:lang w:val="en-US" w:eastAsia="en-US" w:bidi="en-US"/>
      </w:rPr>
    </w:lvl>
    <w:lvl w:ilvl="2">
      <w:numFmt w:val="bullet"/>
      <w:lvlText w:val="•"/>
      <w:lvlJc w:val="left"/>
      <w:pPr>
        <w:ind w:left="2184" w:hanging="660"/>
      </w:pPr>
      <w:rPr>
        <w:rFonts w:hint="default"/>
        <w:lang w:val="en-US" w:eastAsia="en-US" w:bidi="en-US"/>
      </w:rPr>
    </w:lvl>
    <w:lvl w:ilvl="3">
      <w:numFmt w:val="bullet"/>
      <w:lvlText w:val="•"/>
      <w:lvlJc w:val="left"/>
      <w:pPr>
        <w:ind w:left="3108" w:hanging="660"/>
      </w:pPr>
      <w:rPr>
        <w:rFonts w:hint="default"/>
        <w:lang w:val="en-US" w:eastAsia="en-US" w:bidi="en-US"/>
      </w:rPr>
    </w:lvl>
    <w:lvl w:ilvl="4">
      <w:numFmt w:val="bullet"/>
      <w:lvlText w:val="•"/>
      <w:lvlJc w:val="left"/>
      <w:pPr>
        <w:ind w:left="4033" w:hanging="660"/>
      </w:pPr>
      <w:rPr>
        <w:rFonts w:hint="default"/>
        <w:lang w:val="en-US" w:eastAsia="en-US" w:bidi="en-US"/>
      </w:rPr>
    </w:lvl>
    <w:lvl w:ilvl="5">
      <w:numFmt w:val="bullet"/>
      <w:lvlText w:val="•"/>
      <w:lvlJc w:val="left"/>
      <w:pPr>
        <w:ind w:left="4957" w:hanging="660"/>
      </w:pPr>
      <w:rPr>
        <w:rFonts w:hint="default"/>
        <w:lang w:val="en-US" w:eastAsia="en-US" w:bidi="en-US"/>
      </w:rPr>
    </w:lvl>
    <w:lvl w:ilvl="6">
      <w:numFmt w:val="bullet"/>
      <w:lvlText w:val="•"/>
      <w:lvlJc w:val="left"/>
      <w:pPr>
        <w:ind w:left="5882" w:hanging="660"/>
      </w:pPr>
      <w:rPr>
        <w:rFonts w:hint="default"/>
        <w:lang w:val="en-US" w:eastAsia="en-US" w:bidi="en-US"/>
      </w:rPr>
    </w:lvl>
    <w:lvl w:ilvl="7">
      <w:numFmt w:val="bullet"/>
      <w:lvlText w:val="•"/>
      <w:lvlJc w:val="left"/>
      <w:pPr>
        <w:ind w:left="6806" w:hanging="660"/>
      </w:pPr>
      <w:rPr>
        <w:rFonts w:hint="default"/>
        <w:lang w:val="en-US" w:eastAsia="en-US" w:bidi="en-US"/>
      </w:rPr>
    </w:lvl>
    <w:lvl w:ilvl="8">
      <w:numFmt w:val="bullet"/>
      <w:lvlText w:val="•"/>
      <w:lvlJc w:val="left"/>
      <w:pPr>
        <w:ind w:left="7731" w:hanging="660"/>
      </w:pPr>
      <w:rPr>
        <w:rFonts w:hint="default"/>
        <w:lang w:val="en-US" w:eastAsia="en-US" w:bidi="en-US"/>
      </w:rPr>
    </w:lvl>
  </w:abstractNum>
  <w:abstractNum w:abstractNumId="7" w15:restartNumberingAfterBreak="0">
    <w:nsid w:val="1B8C04D1"/>
    <w:multiLevelType w:val="multilevel"/>
    <w:tmpl w:val="66D0A7CE"/>
    <w:lvl w:ilvl="0">
      <w:start w:val="1"/>
      <w:numFmt w:val="decimal"/>
      <w:lvlText w:val="%1"/>
      <w:lvlJc w:val="left"/>
      <w:pPr>
        <w:ind w:left="812" w:hanging="433"/>
        <w:jc w:val="right"/>
      </w:pPr>
      <w:rPr>
        <w:rFonts w:hint="default"/>
        <w:b/>
        <w:bCs/>
        <w:w w:val="100"/>
        <w:lang w:val="en-US" w:eastAsia="en-US" w:bidi="en-US"/>
      </w:rPr>
    </w:lvl>
    <w:lvl w:ilvl="1">
      <w:start w:val="1"/>
      <w:numFmt w:val="decimal"/>
      <w:pStyle w:val="Heading1"/>
      <w:lvlText w:val="%2."/>
      <w:lvlJc w:val="left"/>
      <w:pPr>
        <w:ind w:left="956" w:hanging="577"/>
      </w:pPr>
      <w:rPr>
        <w:rFonts w:ascii="Arial" w:eastAsia="Arial" w:hAnsi="Arial" w:cs="Arial"/>
        <w:b/>
        <w:bCs/>
        <w:w w:val="99"/>
        <w:sz w:val="32"/>
        <w:szCs w:val="32"/>
        <w:lang w:val="en-US" w:eastAsia="en-US" w:bidi="en-US"/>
      </w:rPr>
    </w:lvl>
    <w:lvl w:ilvl="2">
      <w:numFmt w:val="bullet"/>
      <w:lvlText w:val=""/>
      <w:lvlJc w:val="left"/>
      <w:pPr>
        <w:ind w:left="1727" w:hanging="361"/>
      </w:pPr>
      <w:rPr>
        <w:rFonts w:ascii="Symbol" w:eastAsia="Symbol" w:hAnsi="Symbol" w:cs="Symbol" w:hint="default"/>
        <w:w w:val="100"/>
        <w:sz w:val="22"/>
        <w:szCs w:val="22"/>
        <w:lang w:val="en-US" w:eastAsia="en-US" w:bidi="en-US"/>
      </w:rPr>
    </w:lvl>
    <w:lvl w:ilvl="3">
      <w:numFmt w:val="bullet"/>
      <w:lvlText w:val="o"/>
      <w:lvlJc w:val="left"/>
      <w:pPr>
        <w:ind w:left="2447" w:hanging="361"/>
      </w:pPr>
      <w:rPr>
        <w:rFonts w:ascii="Courier New" w:eastAsia="Courier New" w:hAnsi="Courier New" w:cs="Courier New" w:hint="default"/>
        <w:w w:val="100"/>
        <w:sz w:val="22"/>
        <w:szCs w:val="22"/>
        <w:lang w:val="en-US" w:eastAsia="en-US" w:bidi="en-US"/>
      </w:rPr>
    </w:lvl>
    <w:lvl w:ilvl="4">
      <w:numFmt w:val="bullet"/>
      <w:lvlText w:val="•"/>
      <w:lvlJc w:val="left"/>
      <w:pPr>
        <w:ind w:left="3460" w:hanging="361"/>
      </w:pPr>
      <w:rPr>
        <w:rFonts w:hint="default"/>
        <w:lang w:val="en-US" w:eastAsia="en-US" w:bidi="en-US"/>
      </w:rPr>
    </w:lvl>
    <w:lvl w:ilvl="5">
      <w:numFmt w:val="bullet"/>
      <w:lvlText w:val="•"/>
      <w:lvlJc w:val="left"/>
      <w:pPr>
        <w:ind w:left="4480" w:hanging="361"/>
      </w:pPr>
      <w:rPr>
        <w:rFonts w:hint="default"/>
        <w:lang w:val="en-US" w:eastAsia="en-US" w:bidi="en-US"/>
      </w:rPr>
    </w:lvl>
    <w:lvl w:ilvl="6">
      <w:numFmt w:val="bullet"/>
      <w:lvlText w:val="•"/>
      <w:lvlJc w:val="left"/>
      <w:pPr>
        <w:ind w:left="5500" w:hanging="361"/>
      </w:pPr>
      <w:rPr>
        <w:rFonts w:hint="default"/>
        <w:lang w:val="en-US" w:eastAsia="en-US" w:bidi="en-US"/>
      </w:rPr>
    </w:lvl>
    <w:lvl w:ilvl="7">
      <w:numFmt w:val="bullet"/>
      <w:lvlText w:val="•"/>
      <w:lvlJc w:val="left"/>
      <w:pPr>
        <w:ind w:left="6520" w:hanging="361"/>
      </w:pPr>
      <w:rPr>
        <w:rFonts w:hint="default"/>
        <w:lang w:val="en-US" w:eastAsia="en-US" w:bidi="en-US"/>
      </w:rPr>
    </w:lvl>
    <w:lvl w:ilvl="8">
      <w:numFmt w:val="bullet"/>
      <w:lvlText w:val="•"/>
      <w:lvlJc w:val="left"/>
      <w:pPr>
        <w:ind w:left="7540" w:hanging="361"/>
      </w:pPr>
      <w:rPr>
        <w:rFonts w:hint="default"/>
        <w:lang w:val="en-US" w:eastAsia="en-US" w:bidi="en-US"/>
      </w:rPr>
    </w:lvl>
  </w:abstractNum>
  <w:abstractNum w:abstractNumId="8" w15:restartNumberingAfterBreak="0">
    <w:nsid w:val="1E276999"/>
    <w:multiLevelType w:val="hybridMultilevel"/>
    <w:tmpl w:val="CF800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D31"/>
    <w:multiLevelType w:val="multilevel"/>
    <w:tmpl w:val="19FE9406"/>
    <w:lvl w:ilvl="0">
      <w:start w:val="2"/>
      <w:numFmt w:val="decimal"/>
      <w:lvlText w:val="%1"/>
      <w:lvlJc w:val="left"/>
      <w:pPr>
        <w:ind w:left="611" w:hanging="433"/>
        <w:jc w:val="right"/>
      </w:pPr>
      <w:rPr>
        <w:rFonts w:ascii="Arial" w:eastAsia="Arial" w:hAnsi="Arial" w:cs="Arial" w:hint="default"/>
        <w:b/>
        <w:bCs/>
        <w:w w:val="100"/>
        <w:sz w:val="40"/>
        <w:szCs w:val="40"/>
        <w:lang w:val="en-US" w:eastAsia="en-US" w:bidi="en-US"/>
      </w:rPr>
    </w:lvl>
    <w:lvl w:ilvl="1">
      <w:start w:val="1"/>
      <w:numFmt w:val="decimal"/>
      <w:lvlText w:val="%1.%2"/>
      <w:lvlJc w:val="left"/>
      <w:pPr>
        <w:ind w:left="755" w:hanging="577"/>
      </w:pPr>
      <w:rPr>
        <w:rFonts w:ascii="Arial" w:eastAsia="Arial" w:hAnsi="Arial" w:cs="Arial" w:hint="default"/>
        <w:b/>
        <w:bCs/>
        <w:w w:val="99"/>
        <w:sz w:val="32"/>
        <w:szCs w:val="32"/>
        <w:lang w:val="en-US" w:eastAsia="en-US" w:bidi="en-US"/>
      </w:rPr>
    </w:lvl>
    <w:lvl w:ilvl="2">
      <w:numFmt w:val="bullet"/>
      <w:lvlText w:val=""/>
      <w:lvlJc w:val="left"/>
      <w:pPr>
        <w:ind w:left="897" w:hanging="361"/>
      </w:pPr>
      <w:rPr>
        <w:rFonts w:ascii="Symbol" w:eastAsia="Symbol" w:hAnsi="Symbol" w:cs="Symbol" w:hint="default"/>
        <w:w w:val="100"/>
        <w:sz w:val="22"/>
        <w:szCs w:val="22"/>
        <w:lang w:val="en-US" w:eastAsia="en-US" w:bidi="en-US"/>
      </w:rPr>
    </w:lvl>
    <w:lvl w:ilvl="3">
      <w:numFmt w:val="bullet"/>
      <w:lvlText w:val="o"/>
      <w:lvlJc w:val="left"/>
      <w:pPr>
        <w:ind w:left="1619" w:hanging="361"/>
      </w:pPr>
      <w:rPr>
        <w:rFonts w:hint="default"/>
        <w:w w:val="100"/>
        <w:lang w:val="en-US" w:eastAsia="en-US" w:bidi="en-US"/>
      </w:rPr>
    </w:lvl>
    <w:lvl w:ilvl="4">
      <w:numFmt w:val="bullet"/>
      <w:lvlText w:val=""/>
      <w:lvlJc w:val="left"/>
      <w:pPr>
        <w:ind w:left="2339" w:hanging="361"/>
      </w:pPr>
      <w:rPr>
        <w:rFonts w:ascii="Wingdings" w:eastAsia="Wingdings" w:hAnsi="Wingdings" w:cs="Wingdings" w:hint="default"/>
        <w:color w:val="0000E1"/>
        <w:w w:val="100"/>
        <w:sz w:val="22"/>
        <w:szCs w:val="22"/>
        <w:lang w:val="en-US" w:eastAsia="en-US" w:bidi="en-US"/>
      </w:rPr>
    </w:lvl>
    <w:lvl w:ilvl="5">
      <w:numFmt w:val="bullet"/>
      <w:lvlText w:val="•"/>
      <w:lvlJc w:val="left"/>
      <w:pPr>
        <w:ind w:left="1620" w:hanging="361"/>
      </w:pPr>
      <w:rPr>
        <w:rFonts w:hint="default"/>
        <w:lang w:val="en-US" w:eastAsia="en-US" w:bidi="en-US"/>
      </w:rPr>
    </w:lvl>
    <w:lvl w:ilvl="6">
      <w:numFmt w:val="bullet"/>
      <w:lvlText w:val="•"/>
      <w:lvlJc w:val="left"/>
      <w:pPr>
        <w:ind w:left="2340" w:hanging="361"/>
      </w:pPr>
      <w:rPr>
        <w:rFonts w:hint="default"/>
        <w:lang w:val="en-US" w:eastAsia="en-US" w:bidi="en-US"/>
      </w:rPr>
    </w:lvl>
    <w:lvl w:ilvl="7">
      <w:numFmt w:val="bullet"/>
      <w:lvlText w:val="•"/>
      <w:lvlJc w:val="left"/>
      <w:pPr>
        <w:ind w:left="4150" w:hanging="361"/>
      </w:pPr>
      <w:rPr>
        <w:rFonts w:hint="default"/>
        <w:lang w:val="en-US" w:eastAsia="en-US" w:bidi="en-US"/>
      </w:rPr>
    </w:lvl>
    <w:lvl w:ilvl="8">
      <w:numFmt w:val="bullet"/>
      <w:lvlText w:val="•"/>
      <w:lvlJc w:val="left"/>
      <w:pPr>
        <w:ind w:left="5960" w:hanging="361"/>
      </w:pPr>
      <w:rPr>
        <w:rFonts w:hint="default"/>
        <w:lang w:val="en-US" w:eastAsia="en-US" w:bidi="en-US"/>
      </w:rPr>
    </w:lvl>
  </w:abstractNum>
  <w:abstractNum w:abstractNumId="10" w15:restartNumberingAfterBreak="0">
    <w:nsid w:val="20162CD1"/>
    <w:multiLevelType w:val="hybridMultilevel"/>
    <w:tmpl w:val="CAF23EA2"/>
    <w:lvl w:ilvl="0" w:tplc="686C643C">
      <w:start w:val="23"/>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C701F"/>
    <w:multiLevelType w:val="hybridMultilevel"/>
    <w:tmpl w:val="63C4B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043B7"/>
    <w:multiLevelType w:val="hybridMultilevel"/>
    <w:tmpl w:val="5290D0FE"/>
    <w:lvl w:ilvl="0" w:tplc="6A2A6814">
      <w:start w:val="2"/>
      <w:numFmt w:val="decimal"/>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13" w15:restartNumberingAfterBreak="0">
    <w:nsid w:val="2B785994"/>
    <w:multiLevelType w:val="hybridMultilevel"/>
    <w:tmpl w:val="92E4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04A68"/>
    <w:multiLevelType w:val="hybridMultilevel"/>
    <w:tmpl w:val="86FE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77854"/>
    <w:multiLevelType w:val="hybridMultilevel"/>
    <w:tmpl w:val="1F08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4394B"/>
    <w:multiLevelType w:val="hybridMultilevel"/>
    <w:tmpl w:val="4960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22621"/>
    <w:multiLevelType w:val="hybridMultilevel"/>
    <w:tmpl w:val="F6ACB48A"/>
    <w:lvl w:ilvl="0" w:tplc="A3240880">
      <w:start w:val="1"/>
      <w:numFmt w:val="lowerLetter"/>
      <w:lvlText w:val="%1."/>
      <w:lvlJc w:val="left"/>
      <w:pPr>
        <w:ind w:left="1450" w:hanging="360"/>
      </w:pPr>
      <w:rPr>
        <w:rFonts w:ascii="Arial" w:eastAsia="Arial" w:hAnsi="Arial" w:cs="Arial" w:hint="default"/>
        <w:spacing w:val="-1"/>
        <w:w w:val="100"/>
        <w:sz w:val="22"/>
        <w:szCs w:val="22"/>
        <w:lang w:val="en-US" w:eastAsia="en-US" w:bidi="en-US"/>
      </w:rPr>
    </w:lvl>
    <w:lvl w:ilvl="1" w:tplc="6FD60264">
      <w:numFmt w:val="bullet"/>
      <w:lvlText w:val="•"/>
      <w:lvlJc w:val="left"/>
      <w:pPr>
        <w:ind w:left="2272" w:hanging="360"/>
      </w:pPr>
      <w:rPr>
        <w:rFonts w:hint="default"/>
        <w:lang w:val="en-US" w:eastAsia="en-US" w:bidi="en-US"/>
      </w:rPr>
    </w:lvl>
    <w:lvl w:ilvl="2" w:tplc="16366EB4">
      <w:numFmt w:val="bullet"/>
      <w:lvlText w:val="•"/>
      <w:lvlJc w:val="left"/>
      <w:pPr>
        <w:ind w:left="3084" w:hanging="360"/>
      </w:pPr>
      <w:rPr>
        <w:rFonts w:hint="default"/>
        <w:lang w:val="en-US" w:eastAsia="en-US" w:bidi="en-US"/>
      </w:rPr>
    </w:lvl>
    <w:lvl w:ilvl="3" w:tplc="483C94FC">
      <w:numFmt w:val="bullet"/>
      <w:lvlText w:val="•"/>
      <w:lvlJc w:val="left"/>
      <w:pPr>
        <w:ind w:left="3896" w:hanging="360"/>
      </w:pPr>
      <w:rPr>
        <w:rFonts w:hint="default"/>
        <w:lang w:val="en-US" w:eastAsia="en-US" w:bidi="en-US"/>
      </w:rPr>
    </w:lvl>
    <w:lvl w:ilvl="4" w:tplc="151C500C">
      <w:numFmt w:val="bullet"/>
      <w:lvlText w:val="•"/>
      <w:lvlJc w:val="left"/>
      <w:pPr>
        <w:ind w:left="4708" w:hanging="360"/>
      </w:pPr>
      <w:rPr>
        <w:rFonts w:hint="default"/>
        <w:lang w:val="en-US" w:eastAsia="en-US" w:bidi="en-US"/>
      </w:rPr>
    </w:lvl>
    <w:lvl w:ilvl="5" w:tplc="4C3E3B0A">
      <w:numFmt w:val="bullet"/>
      <w:lvlText w:val="•"/>
      <w:lvlJc w:val="left"/>
      <w:pPr>
        <w:ind w:left="5520" w:hanging="360"/>
      </w:pPr>
      <w:rPr>
        <w:rFonts w:hint="default"/>
        <w:lang w:val="en-US" w:eastAsia="en-US" w:bidi="en-US"/>
      </w:rPr>
    </w:lvl>
    <w:lvl w:ilvl="6" w:tplc="4894E2AE">
      <w:numFmt w:val="bullet"/>
      <w:lvlText w:val="•"/>
      <w:lvlJc w:val="left"/>
      <w:pPr>
        <w:ind w:left="6332" w:hanging="360"/>
      </w:pPr>
      <w:rPr>
        <w:rFonts w:hint="default"/>
        <w:lang w:val="en-US" w:eastAsia="en-US" w:bidi="en-US"/>
      </w:rPr>
    </w:lvl>
    <w:lvl w:ilvl="7" w:tplc="D9B6A2E0">
      <w:numFmt w:val="bullet"/>
      <w:lvlText w:val="•"/>
      <w:lvlJc w:val="left"/>
      <w:pPr>
        <w:ind w:left="7144" w:hanging="360"/>
      </w:pPr>
      <w:rPr>
        <w:rFonts w:hint="default"/>
        <w:lang w:val="en-US" w:eastAsia="en-US" w:bidi="en-US"/>
      </w:rPr>
    </w:lvl>
    <w:lvl w:ilvl="8" w:tplc="E02A35BC">
      <w:numFmt w:val="bullet"/>
      <w:lvlText w:val="•"/>
      <w:lvlJc w:val="left"/>
      <w:pPr>
        <w:ind w:left="7956" w:hanging="360"/>
      </w:pPr>
      <w:rPr>
        <w:rFonts w:hint="default"/>
        <w:lang w:val="en-US" w:eastAsia="en-US" w:bidi="en-US"/>
      </w:rPr>
    </w:lvl>
  </w:abstractNum>
  <w:abstractNum w:abstractNumId="18" w15:restartNumberingAfterBreak="0">
    <w:nsid w:val="39B2279E"/>
    <w:multiLevelType w:val="multilevel"/>
    <w:tmpl w:val="FC445F5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3A447DE3"/>
    <w:multiLevelType w:val="multilevel"/>
    <w:tmpl w:val="19FE9406"/>
    <w:lvl w:ilvl="0">
      <w:start w:val="2"/>
      <w:numFmt w:val="decimal"/>
      <w:lvlText w:val="%1"/>
      <w:lvlJc w:val="left"/>
      <w:pPr>
        <w:ind w:left="611" w:hanging="433"/>
        <w:jc w:val="right"/>
      </w:pPr>
      <w:rPr>
        <w:rFonts w:ascii="Arial" w:eastAsia="Arial" w:hAnsi="Arial" w:cs="Arial" w:hint="default"/>
        <w:b/>
        <w:bCs/>
        <w:w w:val="100"/>
        <w:sz w:val="40"/>
        <w:szCs w:val="40"/>
        <w:lang w:val="en-US" w:eastAsia="en-US" w:bidi="en-US"/>
      </w:rPr>
    </w:lvl>
    <w:lvl w:ilvl="1">
      <w:start w:val="1"/>
      <w:numFmt w:val="decimal"/>
      <w:lvlText w:val="%1.%2"/>
      <w:lvlJc w:val="left"/>
      <w:pPr>
        <w:ind w:left="755" w:hanging="577"/>
      </w:pPr>
      <w:rPr>
        <w:rFonts w:ascii="Arial" w:eastAsia="Arial" w:hAnsi="Arial" w:cs="Arial" w:hint="default"/>
        <w:b/>
        <w:bCs/>
        <w:w w:val="99"/>
        <w:sz w:val="32"/>
        <w:szCs w:val="32"/>
        <w:lang w:val="en-US" w:eastAsia="en-US" w:bidi="en-US"/>
      </w:rPr>
    </w:lvl>
    <w:lvl w:ilvl="2">
      <w:numFmt w:val="bullet"/>
      <w:lvlText w:val=""/>
      <w:lvlJc w:val="left"/>
      <w:pPr>
        <w:ind w:left="897" w:hanging="361"/>
      </w:pPr>
      <w:rPr>
        <w:rFonts w:ascii="Symbol" w:eastAsia="Symbol" w:hAnsi="Symbol" w:cs="Symbol" w:hint="default"/>
        <w:w w:val="100"/>
        <w:sz w:val="22"/>
        <w:szCs w:val="22"/>
        <w:lang w:val="en-US" w:eastAsia="en-US" w:bidi="en-US"/>
      </w:rPr>
    </w:lvl>
    <w:lvl w:ilvl="3">
      <w:numFmt w:val="bullet"/>
      <w:lvlText w:val="o"/>
      <w:lvlJc w:val="left"/>
      <w:pPr>
        <w:ind w:left="1619" w:hanging="361"/>
      </w:pPr>
      <w:rPr>
        <w:rFonts w:hint="default"/>
        <w:w w:val="100"/>
        <w:lang w:val="en-US" w:eastAsia="en-US" w:bidi="en-US"/>
      </w:rPr>
    </w:lvl>
    <w:lvl w:ilvl="4">
      <w:numFmt w:val="bullet"/>
      <w:lvlText w:val=""/>
      <w:lvlJc w:val="left"/>
      <w:pPr>
        <w:ind w:left="2339" w:hanging="361"/>
      </w:pPr>
      <w:rPr>
        <w:rFonts w:ascii="Wingdings" w:eastAsia="Wingdings" w:hAnsi="Wingdings" w:cs="Wingdings" w:hint="default"/>
        <w:color w:val="0000E1"/>
        <w:w w:val="100"/>
        <w:sz w:val="22"/>
        <w:szCs w:val="22"/>
        <w:lang w:val="en-US" w:eastAsia="en-US" w:bidi="en-US"/>
      </w:rPr>
    </w:lvl>
    <w:lvl w:ilvl="5">
      <w:numFmt w:val="bullet"/>
      <w:lvlText w:val="•"/>
      <w:lvlJc w:val="left"/>
      <w:pPr>
        <w:ind w:left="1620" w:hanging="361"/>
      </w:pPr>
      <w:rPr>
        <w:rFonts w:hint="default"/>
        <w:lang w:val="en-US" w:eastAsia="en-US" w:bidi="en-US"/>
      </w:rPr>
    </w:lvl>
    <w:lvl w:ilvl="6">
      <w:numFmt w:val="bullet"/>
      <w:lvlText w:val="•"/>
      <w:lvlJc w:val="left"/>
      <w:pPr>
        <w:ind w:left="2340" w:hanging="361"/>
      </w:pPr>
      <w:rPr>
        <w:rFonts w:hint="default"/>
        <w:lang w:val="en-US" w:eastAsia="en-US" w:bidi="en-US"/>
      </w:rPr>
    </w:lvl>
    <w:lvl w:ilvl="7">
      <w:numFmt w:val="bullet"/>
      <w:lvlText w:val="•"/>
      <w:lvlJc w:val="left"/>
      <w:pPr>
        <w:ind w:left="4150" w:hanging="361"/>
      </w:pPr>
      <w:rPr>
        <w:rFonts w:hint="default"/>
        <w:lang w:val="en-US" w:eastAsia="en-US" w:bidi="en-US"/>
      </w:rPr>
    </w:lvl>
    <w:lvl w:ilvl="8">
      <w:numFmt w:val="bullet"/>
      <w:lvlText w:val="•"/>
      <w:lvlJc w:val="left"/>
      <w:pPr>
        <w:ind w:left="5960" w:hanging="361"/>
      </w:pPr>
      <w:rPr>
        <w:rFonts w:hint="default"/>
        <w:lang w:val="en-US" w:eastAsia="en-US" w:bidi="en-US"/>
      </w:rPr>
    </w:lvl>
  </w:abstractNum>
  <w:abstractNum w:abstractNumId="20" w15:restartNumberingAfterBreak="0">
    <w:nsid w:val="3A5B620A"/>
    <w:multiLevelType w:val="multilevel"/>
    <w:tmpl w:val="DDEEA9D6"/>
    <w:lvl w:ilvl="0">
      <w:start w:val="3"/>
      <w:numFmt w:val="decimal"/>
      <w:lvlText w:val="%1."/>
      <w:lvlJc w:val="left"/>
      <w:pPr>
        <w:ind w:left="540" w:hanging="540"/>
      </w:pPr>
      <w:rPr>
        <w:rFonts w:hint="default"/>
      </w:rPr>
    </w:lvl>
    <w:lvl w:ilvl="1">
      <w:start w:val="3"/>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614" w:hanging="108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406" w:hanging="2160"/>
      </w:pPr>
      <w:rPr>
        <w:rFonts w:hint="default"/>
      </w:rPr>
    </w:lvl>
    <w:lvl w:ilvl="8">
      <w:start w:val="1"/>
      <w:numFmt w:val="decimal"/>
      <w:lvlText w:val="%1.%2.%3.%4.%5.%6.%7.%8.%9."/>
      <w:lvlJc w:val="left"/>
      <w:pPr>
        <w:ind w:left="3944" w:hanging="2520"/>
      </w:pPr>
      <w:rPr>
        <w:rFonts w:hint="default"/>
      </w:rPr>
    </w:lvl>
  </w:abstractNum>
  <w:abstractNum w:abstractNumId="21" w15:restartNumberingAfterBreak="0">
    <w:nsid w:val="3F2E1014"/>
    <w:multiLevelType w:val="multilevel"/>
    <w:tmpl w:val="29841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E42C8"/>
    <w:multiLevelType w:val="hybridMultilevel"/>
    <w:tmpl w:val="74520DEC"/>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23" w15:restartNumberingAfterBreak="0">
    <w:nsid w:val="48523216"/>
    <w:multiLevelType w:val="hybridMultilevel"/>
    <w:tmpl w:val="6D582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9678A7"/>
    <w:multiLevelType w:val="hybridMultilevel"/>
    <w:tmpl w:val="DD50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0053E"/>
    <w:multiLevelType w:val="hybridMultilevel"/>
    <w:tmpl w:val="89E22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32445D"/>
    <w:multiLevelType w:val="multilevel"/>
    <w:tmpl w:val="A9EE94B6"/>
    <w:lvl w:ilvl="0">
      <w:start w:val="4"/>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588176D"/>
    <w:multiLevelType w:val="multilevel"/>
    <w:tmpl w:val="19FE9406"/>
    <w:lvl w:ilvl="0">
      <w:start w:val="2"/>
      <w:numFmt w:val="decimal"/>
      <w:lvlText w:val="%1"/>
      <w:lvlJc w:val="left"/>
      <w:pPr>
        <w:ind w:left="611" w:hanging="433"/>
        <w:jc w:val="right"/>
      </w:pPr>
      <w:rPr>
        <w:rFonts w:ascii="Arial" w:eastAsia="Arial" w:hAnsi="Arial" w:cs="Arial" w:hint="default"/>
        <w:b/>
        <w:bCs/>
        <w:w w:val="100"/>
        <w:sz w:val="40"/>
        <w:szCs w:val="40"/>
        <w:lang w:val="en-US" w:eastAsia="en-US" w:bidi="en-US"/>
      </w:rPr>
    </w:lvl>
    <w:lvl w:ilvl="1">
      <w:start w:val="1"/>
      <w:numFmt w:val="decimal"/>
      <w:lvlText w:val="%1.%2"/>
      <w:lvlJc w:val="left"/>
      <w:pPr>
        <w:ind w:left="755" w:hanging="577"/>
      </w:pPr>
      <w:rPr>
        <w:rFonts w:ascii="Arial" w:eastAsia="Arial" w:hAnsi="Arial" w:cs="Arial" w:hint="default"/>
        <w:b/>
        <w:bCs/>
        <w:w w:val="99"/>
        <w:sz w:val="32"/>
        <w:szCs w:val="32"/>
        <w:lang w:val="en-US" w:eastAsia="en-US" w:bidi="en-US"/>
      </w:rPr>
    </w:lvl>
    <w:lvl w:ilvl="2">
      <w:numFmt w:val="bullet"/>
      <w:lvlText w:val=""/>
      <w:lvlJc w:val="left"/>
      <w:pPr>
        <w:ind w:left="897" w:hanging="361"/>
      </w:pPr>
      <w:rPr>
        <w:rFonts w:ascii="Symbol" w:eastAsia="Symbol" w:hAnsi="Symbol" w:cs="Symbol" w:hint="default"/>
        <w:w w:val="100"/>
        <w:sz w:val="22"/>
        <w:szCs w:val="22"/>
        <w:lang w:val="en-US" w:eastAsia="en-US" w:bidi="en-US"/>
      </w:rPr>
    </w:lvl>
    <w:lvl w:ilvl="3">
      <w:numFmt w:val="bullet"/>
      <w:lvlText w:val="o"/>
      <w:lvlJc w:val="left"/>
      <w:pPr>
        <w:ind w:left="1619" w:hanging="361"/>
      </w:pPr>
      <w:rPr>
        <w:rFonts w:hint="default"/>
        <w:w w:val="100"/>
        <w:lang w:val="en-US" w:eastAsia="en-US" w:bidi="en-US"/>
      </w:rPr>
    </w:lvl>
    <w:lvl w:ilvl="4">
      <w:numFmt w:val="bullet"/>
      <w:lvlText w:val=""/>
      <w:lvlJc w:val="left"/>
      <w:pPr>
        <w:ind w:left="2339" w:hanging="361"/>
      </w:pPr>
      <w:rPr>
        <w:rFonts w:ascii="Wingdings" w:eastAsia="Wingdings" w:hAnsi="Wingdings" w:cs="Wingdings" w:hint="default"/>
        <w:color w:val="0000E1"/>
        <w:w w:val="100"/>
        <w:sz w:val="22"/>
        <w:szCs w:val="22"/>
        <w:lang w:val="en-US" w:eastAsia="en-US" w:bidi="en-US"/>
      </w:rPr>
    </w:lvl>
    <w:lvl w:ilvl="5">
      <w:numFmt w:val="bullet"/>
      <w:lvlText w:val="•"/>
      <w:lvlJc w:val="left"/>
      <w:pPr>
        <w:ind w:left="1620" w:hanging="361"/>
      </w:pPr>
      <w:rPr>
        <w:rFonts w:hint="default"/>
        <w:lang w:val="en-US" w:eastAsia="en-US" w:bidi="en-US"/>
      </w:rPr>
    </w:lvl>
    <w:lvl w:ilvl="6">
      <w:numFmt w:val="bullet"/>
      <w:lvlText w:val="•"/>
      <w:lvlJc w:val="left"/>
      <w:pPr>
        <w:ind w:left="2340" w:hanging="361"/>
      </w:pPr>
      <w:rPr>
        <w:rFonts w:hint="default"/>
        <w:lang w:val="en-US" w:eastAsia="en-US" w:bidi="en-US"/>
      </w:rPr>
    </w:lvl>
    <w:lvl w:ilvl="7">
      <w:numFmt w:val="bullet"/>
      <w:lvlText w:val="•"/>
      <w:lvlJc w:val="left"/>
      <w:pPr>
        <w:ind w:left="4150" w:hanging="361"/>
      </w:pPr>
      <w:rPr>
        <w:rFonts w:hint="default"/>
        <w:lang w:val="en-US" w:eastAsia="en-US" w:bidi="en-US"/>
      </w:rPr>
    </w:lvl>
    <w:lvl w:ilvl="8">
      <w:numFmt w:val="bullet"/>
      <w:lvlText w:val="•"/>
      <w:lvlJc w:val="left"/>
      <w:pPr>
        <w:ind w:left="5960" w:hanging="361"/>
      </w:pPr>
      <w:rPr>
        <w:rFonts w:hint="default"/>
        <w:lang w:val="en-US" w:eastAsia="en-US" w:bidi="en-US"/>
      </w:rPr>
    </w:lvl>
  </w:abstractNum>
  <w:abstractNum w:abstractNumId="28" w15:restartNumberingAfterBreak="0">
    <w:nsid w:val="56647A0D"/>
    <w:multiLevelType w:val="hybridMultilevel"/>
    <w:tmpl w:val="37344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CF6DE9"/>
    <w:multiLevelType w:val="hybridMultilevel"/>
    <w:tmpl w:val="AD726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A12BAA"/>
    <w:multiLevelType w:val="hybridMultilevel"/>
    <w:tmpl w:val="A9DE5438"/>
    <w:lvl w:ilvl="0" w:tplc="04090001">
      <w:start w:val="1"/>
      <w:numFmt w:val="bullet"/>
      <w:lvlText w:val=""/>
      <w:lvlJc w:val="left"/>
      <w:pPr>
        <w:ind w:left="898" w:hanging="360"/>
      </w:pPr>
      <w:rPr>
        <w:rFonts w:ascii="Symbol" w:hAnsi="Symbol" w:hint="default"/>
      </w:rPr>
    </w:lvl>
    <w:lvl w:ilvl="1" w:tplc="04090003" w:tentative="1">
      <w:start w:val="1"/>
      <w:numFmt w:val="bullet"/>
      <w:lvlText w:val="o"/>
      <w:lvlJc w:val="left"/>
      <w:pPr>
        <w:ind w:left="1618" w:hanging="360"/>
      </w:pPr>
      <w:rPr>
        <w:rFonts w:ascii="Courier New" w:hAnsi="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31" w15:restartNumberingAfterBreak="0">
    <w:nsid w:val="60601D90"/>
    <w:multiLevelType w:val="hybridMultilevel"/>
    <w:tmpl w:val="9B98C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0F6E4F"/>
    <w:multiLevelType w:val="multilevel"/>
    <w:tmpl w:val="19FE9406"/>
    <w:lvl w:ilvl="0">
      <w:start w:val="2"/>
      <w:numFmt w:val="decimal"/>
      <w:lvlText w:val="%1"/>
      <w:lvlJc w:val="left"/>
      <w:pPr>
        <w:ind w:left="611" w:hanging="433"/>
        <w:jc w:val="right"/>
      </w:pPr>
      <w:rPr>
        <w:rFonts w:ascii="Arial" w:eastAsia="Arial" w:hAnsi="Arial" w:cs="Arial" w:hint="default"/>
        <w:b/>
        <w:bCs/>
        <w:w w:val="100"/>
        <w:sz w:val="40"/>
        <w:szCs w:val="40"/>
        <w:lang w:val="en-US" w:eastAsia="en-US" w:bidi="en-US"/>
      </w:rPr>
    </w:lvl>
    <w:lvl w:ilvl="1">
      <w:start w:val="1"/>
      <w:numFmt w:val="decimal"/>
      <w:lvlText w:val="%1.%2"/>
      <w:lvlJc w:val="left"/>
      <w:pPr>
        <w:ind w:left="755" w:hanging="577"/>
      </w:pPr>
      <w:rPr>
        <w:rFonts w:ascii="Arial" w:eastAsia="Arial" w:hAnsi="Arial" w:cs="Arial" w:hint="default"/>
        <w:b/>
        <w:bCs/>
        <w:w w:val="99"/>
        <w:sz w:val="32"/>
        <w:szCs w:val="32"/>
        <w:lang w:val="en-US" w:eastAsia="en-US" w:bidi="en-US"/>
      </w:rPr>
    </w:lvl>
    <w:lvl w:ilvl="2">
      <w:numFmt w:val="bullet"/>
      <w:lvlText w:val=""/>
      <w:lvlJc w:val="left"/>
      <w:pPr>
        <w:ind w:left="897" w:hanging="361"/>
      </w:pPr>
      <w:rPr>
        <w:rFonts w:ascii="Symbol" w:eastAsia="Symbol" w:hAnsi="Symbol" w:cs="Symbol" w:hint="default"/>
        <w:w w:val="100"/>
        <w:sz w:val="22"/>
        <w:szCs w:val="22"/>
        <w:lang w:val="en-US" w:eastAsia="en-US" w:bidi="en-US"/>
      </w:rPr>
    </w:lvl>
    <w:lvl w:ilvl="3">
      <w:numFmt w:val="bullet"/>
      <w:lvlText w:val="o"/>
      <w:lvlJc w:val="left"/>
      <w:pPr>
        <w:ind w:left="1619" w:hanging="361"/>
      </w:pPr>
      <w:rPr>
        <w:rFonts w:hint="default"/>
        <w:w w:val="100"/>
        <w:lang w:val="en-US" w:eastAsia="en-US" w:bidi="en-US"/>
      </w:rPr>
    </w:lvl>
    <w:lvl w:ilvl="4">
      <w:numFmt w:val="bullet"/>
      <w:lvlText w:val=""/>
      <w:lvlJc w:val="left"/>
      <w:pPr>
        <w:ind w:left="2339" w:hanging="361"/>
      </w:pPr>
      <w:rPr>
        <w:rFonts w:ascii="Wingdings" w:eastAsia="Wingdings" w:hAnsi="Wingdings" w:cs="Wingdings" w:hint="default"/>
        <w:color w:val="0000E1"/>
        <w:w w:val="100"/>
        <w:sz w:val="22"/>
        <w:szCs w:val="22"/>
        <w:lang w:val="en-US" w:eastAsia="en-US" w:bidi="en-US"/>
      </w:rPr>
    </w:lvl>
    <w:lvl w:ilvl="5">
      <w:numFmt w:val="bullet"/>
      <w:lvlText w:val="•"/>
      <w:lvlJc w:val="left"/>
      <w:pPr>
        <w:ind w:left="1620" w:hanging="361"/>
      </w:pPr>
      <w:rPr>
        <w:rFonts w:hint="default"/>
        <w:lang w:val="en-US" w:eastAsia="en-US" w:bidi="en-US"/>
      </w:rPr>
    </w:lvl>
    <w:lvl w:ilvl="6">
      <w:numFmt w:val="bullet"/>
      <w:lvlText w:val="•"/>
      <w:lvlJc w:val="left"/>
      <w:pPr>
        <w:ind w:left="2340" w:hanging="361"/>
      </w:pPr>
      <w:rPr>
        <w:rFonts w:hint="default"/>
        <w:lang w:val="en-US" w:eastAsia="en-US" w:bidi="en-US"/>
      </w:rPr>
    </w:lvl>
    <w:lvl w:ilvl="7">
      <w:numFmt w:val="bullet"/>
      <w:lvlText w:val="•"/>
      <w:lvlJc w:val="left"/>
      <w:pPr>
        <w:ind w:left="4150" w:hanging="361"/>
      </w:pPr>
      <w:rPr>
        <w:rFonts w:hint="default"/>
        <w:lang w:val="en-US" w:eastAsia="en-US" w:bidi="en-US"/>
      </w:rPr>
    </w:lvl>
    <w:lvl w:ilvl="8">
      <w:numFmt w:val="bullet"/>
      <w:lvlText w:val="•"/>
      <w:lvlJc w:val="left"/>
      <w:pPr>
        <w:ind w:left="5960" w:hanging="361"/>
      </w:pPr>
      <w:rPr>
        <w:rFonts w:hint="default"/>
        <w:lang w:val="en-US" w:eastAsia="en-US" w:bidi="en-US"/>
      </w:rPr>
    </w:lvl>
  </w:abstractNum>
  <w:abstractNum w:abstractNumId="33" w15:restartNumberingAfterBreak="0">
    <w:nsid w:val="6D482A1D"/>
    <w:multiLevelType w:val="hybridMultilevel"/>
    <w:tmpl w:val="8D404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4F5097"/>
    <w:multiLevelType w:val="hybridMultilevel"/>
    <w:tmpl w:val="D1BE0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3E10FF"/>
    <w:multiLevelType w:val="hybridMultilevel"/>
    <w:tmpl w:val="5666E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A561E5"/>
    <w:multiLevelType w:val="multilevel"/>
    <w:tmpl w:val="19FE9406"/>
    <w:lvl w:ilvl="0">
      <w:start w:val="2"/>
      <w:numFmt w:val="decimal"/>
      <w:lvlText w:val="%1"/>
      <w:lvlJc w:val="left"/>
      <w:pPr>
        <w:ind w:left="611" w:hanging="433"/>
        <w:jc w:val="right"/>
      </w:pPr>
      <w:rPr>
        <w:rFonts w:ascii="Arial" w:eastAsia="Arial" w:hAnsi="Arial" w:cs="Arial" w:hint="default"/>
        <w:b/>
        <w:bCs/>
        <w:w w:val="100"/>
        <w:sz w:val="40"/>
        <w:szCs w:val="40"/>
        <w:lang w:val="en-US" w:eastAsia="en-US" w:bidi="en-US"/>
      </w:rPr>
    </w:lvl>
    <w:lvl w:ilvl="1">
      <w:start w:val="1"/>
      <w:numFmt w:val="decimal"/>
      <w:lvlText w:val="%1.%2"/>
      <w:lvlJc w:val="left"/>
      <w:pPr>
        <w:ind w:left="755" w:hanging="577"/>
      </w:pPr>
      <w:rPr>
        <w:rFonts w:ascii="Arial" w:eastAsia="Arial" w:hAnsi="Arial" w:cs="Arial" w:hint="default"/>
        <w:b/>
        <w:bCs/>
        <w:w w:val="99"/>
        <w:sz w:val="32"/>
        <w:szCs w:val="32"/>
        <w:lang w:val="en-US" w:eastAsia="en-US" w:bidi="en-US"/>
      </w:rPr>
    </w:lvl>
    <w:lvl w:ilvl="2">
      <w:numFmt w:val="bullet"/>
      <w:lvlText w:val=""/>
      <w:lvlJc w:val="left"/>
      <w:pPr>
        <w:ind w:left="897" w:hanging="361"/>
      </w:pPr>
      <w:rPr>
        <w:rFonts w:ascii="Symbol" w:eastAsia="Symbol" w:hAnsi="Symbol" w:cs="Symbol" w:hint="default"/>
        <w:w w:val="100"/>
        <w:sz w:val="22"/>
        <w:szCs w:val="22"/>
        <w:lang w:val="en-US" w:eastAsia="en-US" w:bidi="en-US"/>
      </w:rPr>
    </w:lvl>
    <w:lvl w:ilvl="3">
      <w:numFmt w:val="bullet"/>
      <w:lvlText w:val="o"/>
      <w:lvlJc w:val="left"/>
      <w:pPr>
        <w:ind w:left="1619" w:hanging="361"/>
      </w:pPr>
      <w:rPr>
        <w:rFonts w:hint="default"/>
        <w:w w:val="100"/>
        <w:lang w:val="en-US" w:eastAsia="en-US" w:bidi="en-US"/>
      </w:rPr>
    </w:lvl>
    <w:lvl w:ilvl="4">
      <w:numFmt w:val="bullet"/>
      <w:lvlText w:val=""/>
      <w:lvlJc w:val="left"/>
      <w:pPr>
        <w:ind w:left="2339" w:hanging="361"/>
      </w:pPr>
      <w:rPr>
        <w:rFonts w:ascii="Wingdings" w:eastAsia="Wingdings" w:hAnsi="Wingdings" w:cs="Wingdings" w:hint="default"/>
        <w:color w:val="0000E1"/>
        <w:w w:val="100"/>
        <w:sz w:val="22"/>
        <w:szCs w:val="22"/>
        <w:lang w:val="en-US" w:eastAsia="en-US" w:bidi="en-US"/>
      </w:rPr>
    </w:lvl>
    <w:lvl w:ilvl="5">
      <w:numFmt w:val="bullet"/>
      <w:lvlText w:val="•"/>
      <w:lvlJc w:val="left"/>
      <w:pPr>
        <w:ind w:left="1620" w:hanging="361"/>
      </w:pPr>
      <w:rPr>
        <w:rFonts w:hint="default"/>
        <w:lang w:val="en-US" w:eastAsia="en-US" w:bidi="en-US"/>
      </w:rPr>
    </w:lvl>
    <w:lvl w:ilvl="6">
      <w:numFmt w:val="bullet"/>
      <w:lvlText w:val="•"/>
      <w:lvlJc w:val="left"/>
      <w:pPr>
        <w:ind w:left="2340" w:hanging="361"/>
      </w:pPr>
      <w:rPr>
        <w:rFonts w:hint="default"/>
        <w:lang w:val="en-US" w:eastAsia="en-US" w:bidi="en-US"/>
      </w:rPr>
    </w:lvl>
    <w:lvl w:ilvl="7">
      <w:numFmt w:val="bullet"/>
      <w:lvlText w:val="•"/>
      <w:lvlJc w:val="left"/>
      <w:pPr>
        <w:ind w:left="4150" w:hanging="361"/>
      </w:pPr>
      <w:rPr>
        <w:rFonts w:hint="default"/>
        <w:lang w:val="en-US" w:eastAsia="en-US" w:bidi="en-US"/>
      </w:rPr>
    </w:lvl>
    <w:lvl w:ilvl="8">
      <w:numFmt w:val="bullet"/>
      <w:lvlText w:val="•"/>
      <w:lvlJc w:val="left"/>
      <w:pPr>
        <w:ind w:left="5960" w:hanging="361"/>
      </w:pPr>
      <w:rPr>
        <w:rFonts w:hint="default"/>
        <w:lang w:val="en-US" w:eastAsia="en-US" w:bidi="en-US"/>
      </w:rPr>
    </w:lvl>
  </w:abstractNum>
  <w:abstractNum w:abstractNumId="37" w15:restartNumberingAfterBreak="0">
    <w:nsid w:val="71785F77"/>
    <w:multiLevelType w:val="multilevel"/>
    <w:tmpl w:val="5616DC8C"/>
    <w:lvl w:ilvl="0">
      <w:start w:val="2"/>
      <w:numFmt w:val="decimal"/>
      <w:lvlText w:val="%1"/>
      <w:lvlJc w:val="left"/>
      <w:pPr>
        <w:ind w:left="433" w:hanging="433"/>
        <w:jc w:val="right"/>
      </w:pPr>
      <w:rPr>
        <w:rFonts w:ascii="Arial" w:eastAsia="Arial" w:hAnsi="Arial" w:cs="Arial" w:hint="default"/>
        <w:b/>
        <w:bCs/>
        <w:w w:val="100"/>
        <w:sz w:val="40"/>
        <w:szCs w:val="40"/>
        <w:lang w:val="en-US" w:eastAsia="en-US" w:bidi="en-US"/>
      </w:rPr>
    </w:lvl>
    <w:lvl w:ilvl="1">
      <w:start w:val="1"/>
      <w:numFmt w:val="decimal"/>
      <w:lvlText w:val="%1.%2"/>
      <w:lvlJc w:val="left"/>
      <w:pPr>
        <w:ind w:left="577" w:hanging="577"/>
      </w:pPr>
      <w:rPr>
        <w:rFonts w:ascii="Arial" w:eastAsia="Arial" w:hAnsi="Arial" w:cs="Arial" w:hint="default"/>
        <w:b/>
        <w:bCs/>
        <w:w w:val="99"/>
        <w:sz w:val="32"/>
        <w:szCs w:val="32"/>
        <w:lang w:val="en-US" w:eastAsia="en-US" w:bidi="en-US"/>
      </w:rPr>
    </w:lvl>
    <w:lvl w:ilvl="2">
      <w:numFmt w:val="bullet"/>
      <w:lvlText w:val=""/>
      <w:lvlJc w:val="left"/>
      <w:pPr>
        <w:ind w:left="719" w:hanging="361"/>
      </w:pPr>
      <w:rPr>
        <w:rFonts w:ascii="Symbol" w:eastAsia="Symbol" w:hAnsi="Symbol" w:cs="Symbol" w:hint="default"/>
        <w:w w:val="100"/>
        <w:sz w:val="22"/>
        <w:szCs w:val="22"/>
        <w:lang w:val="en-US" w:eastAsia="en-US" w:bidi="en-US"/>
      </w:rPr>
    </w:lvl>
    <w:lvl w:ilvl="3">
      <w:numFmt w:val="bullet"/>
      <w:lvlText w:val="o"/>
      <w:lvlJc w:val="left"/>
      <w:pPr>
        <w:ind w:left="1441" w:hanging="361"/>
      </w:pPr>
      <w:rPr>
        <w:rFonts w:hint="default"/>
        <w:w w:val="100"/>
        <w:lang w:val="en-US" w:eastAsia="en-US" w:bidi="en-US"/>
      </w:rPr>
    </w:lvl>
    <w:lvl w:ilvl="4">
      <w:numFmt w:val="bullet"/>
      <w:lvlText w:val=""/>
      <w:lvlJc w:val="left"/>
      <w:pPr>
        <w:ind w:left="2161" w:hanging="361"/>
      </w:pPr>
      <w:rPr>
        <w:rFonts w:ascii="Wingdings" w:eastAsia="Wingdings" w:hAnsi="Wingdings" w:cs="Wingdings" w:hint="default"/>
        <w:color w:val="0000E1"/>
        <w:w w:val="100"/>
        <w:sz w:val="22"/>
        <w:szCs w:val="22"/>
        <w:lang w:val="en-US" w:eastAsia="en-US" w:bidi="en-US"/>
      </w:rPr>
    </w:lvl>
    <w:lvl w:ilvl="5">
      <w:numFmt w:val="bullet"/>
      <w:lvlText w:val="•"/>
      <w:lvlJc w:val="left"/>
      <w:pPr>
        <w:ind w:left="1442" w:hanging="361"/>
      </w:pPr>
      <w:rPr>
        <w:rFonts w:hint="default"/>
        <w:lang w:val="en-US" w:eastAsia="en-US" w:bidi="en-US"/>
      </w:rPr>
    </w:lvl>
    <w:lvl w:ilvl="6">
      <w:numFmt w:val="bullet"/>
      <w:lvlText w:val="•"/>
      <w:lvlJc w:val="left"/>
      <w:pPr>
        <w:ind w:left="2162" w:hanging="361"/>
      </w:pPr>
      <w:rPr>
        <w:rFonts w:hint="default"/>
        <w:lang w:val="en-US" w:eastAsia="en-US" w:bidi="en-US"/>
      </w:rPr>
    </w:lvl>
    <w:lvl w:ilvl="7">
      <w:numFmt w:val="bullet"/>
      <w:lvlText w:val="•"/>
      <w:lvlJc w:val="left"/>
      <w:pPr>
        <w:ind w:left="3972" w:hanging="361"/>
      </w:pPr>
      <w:rPr>
        <w:rFonts w:hint="default"/>
        <w:lang w:val="en-US" w:eastAsia="en-US" w:bidi="en-US"/>
      </w:rPr>
    </w:lvl>
    <w:lvl w:ilvl="8">
      <w:numFmt w:val="bullet"/>
      <w:lvlText w:val="•"/>
      <w:lvlJc w:val="left"/>
      <w:pPr>
        <w:ind w:left="5782" w:hanging="361"/>
      </w:pPr>
      <w:rPr>
        <w:rFonts w:hint="default"/>
        <w:lang w:val="en-US" w:eastAsia="en-US" w:bidi="en-US"/>
      </w:rPr>
    </w:lvl>
  </w:abstractNum>
  <w:abstractNum w:abstractNumId="38" w15:restartNumberingAfterBreak="0">
    <w:nsid w:val="74FE7A4D"/>
    <w:multiLevelType w:val="multilevel"/>
    <w:tmpl w:val="DDEEA9D6"/>
    <w:lvl w:ilvl="0">
      <w:start w:val="3"/>
      <w:numFmt w:val="decimal"/>
      <w:lvlText w:val="%1."/>
      <w:lvlJc w:val="left"/>
      <w:pPr>
        <w:ind w:left="540" w:hanging="540"/>
      </w:pPr>
      <w:rPr>
        <w:rFonts w:hint="default"/>
      </w:rPr>
    </w:lvl>
    <w:lvl w:ilvl="1">
      <w:start w:val="3"/>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614" w:hanging="108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406" w:hanging="2160"/>
      </w:pPr>
      <w:rPr>
        <w:rFonts w:hint="default"/>
      </w:rPr>
    </w:lvl>
    <w:lvl w:ilvl="8">
      <w:start w:val="1"/>
      <w:numFmt w:val="decimal"/>
      <w:lvlText w:val="%1.%2.%3.%4.%5.%6.%7.%8.%9."/>
      <w:lvlJc w:val="left"/>
      <w:pPr>
        <w:ind w:left="3944" w:hanging="2520"/>
      </w:pPr>
      <w:rPr>
        <w:rFonts w:hint="default"/>
      </w:rPr>
    </w:lvl>
  </w:abstractNum>
  <w:abstractNum w:abstractNumId="39" w15:restartNumberingAfterBreak="0">
    <w:nsid w:val="76706D20"/>
    <w:multiLevelType w:val="hybridMultilevel"/>
    <w:tmpl w:val="83B2D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B6546"/>
    <w:multiLevelType w:val="multilevel"/>
    <w:tmpl w:val="19FE9406"/>
    <w:lvl w:ilvl="0">
      <w:start w:val="2"/>
      <w:numFmt w:val="decimal"/>
      <w:lvlText w:val="%1"/>
      <w:lvlJc w:val="left"/>
      <w:pPr>
        <w:ind w:left="611" w:hanging="433"/>
        <w:jc w:val="right"/>
      </w:pPr>
      <w:rPr>
        <w:rFonts w:ascii="Arial" w:eastAsia="Arial" w:hAnsi="Arial" w:cs="Arial" w:hint="default"/>
        <w:b/>
        <w:bCs/>
        <w:w w:val="100"/>
        <w:sz w:val="40"/>
        <w:szCs w:val="40"/>
        <w:lang w:val="en-US" w:eastAsia="en-US" w:bidi="en-US"/>
      </w:rPr>
    </w:lvl>
    <w:lvl w:ilvl="1">
      <w:start w:val="1"/>
      <w:numFmt w:val="decimal"/>
      <w:lvlText w:val="%1.%2"/>
      <w:lvlJc w:val="left"/>
      <w:pPr>
        <w:ind w:left="755" w:hanging="577"/>
      </w:pPr>
      <w:rPr>
        <w:rFonts w:ascii="Arial" w:eastAsia="Arial" w:hAnsi="Arial" w:cs="Arial" w:hint="default"/>
        <w:b/>
        <w:bCs/>
        <w:w w:val="99"/>
        <w:sz w:val="32"/>
        <w:szCs w:val="32"/>
        <w:lang w:val="en-US" w:eastAsia="en-US" w:bidi="en-US"/>
      </w:rPr>
    </w:lvl>
    <w:lvl w:ilvl="2">
      <w:numFmt w:val="bullet"/>
      <w:lvlText w:val=""/>
      <w:lvlJc w:val="left"/>
      <w:pPr>
        <w:ind w:left="897" w:hanging="361"/>
      </w:pPr>
      <w:rPr>
        <w:rFonts w:ascii="Symbol" w:eastAsia="Symbol" w:hAnsi="Symbol" w:cs="Symbol" w:hint="default"/>
        <w:w w:val="100"/>
        <w:sz w:val="22"/>
        <w:szCs w:val="22"/>
        <w:lang w:val="en-US" w:eastAsia="en-US" w:bidi="en-US"/>
      </w:rPr>
    </w:lvl>
    <w:lvl w:ilvl="3">
      <w:numFmt w:val="bullet"/>
      <w:lvlText w:val="o"/>
      <w:lvlJc w:val="left"/>
      <w:pPr>
        <w:ind w:left="1619" w:hanging="361"/>
      </w:pPr>
      <w:rPr>
        <w:rFonts w:hint="default"/>
        <w:w w:val="100"/>
        <w:lang w:val="en-US" w:eastAsia="en-US" w:bidi="en-US"/>
      </w:rPr>
    </w:lvl>
    <w:lvl w:ilvl="4">
      <w:numFmt w:val="bullet"/>
      <w:lvlText w:val=""/>
      <w:lvlJc w:val="left"/>
      <w:pPr>
        <w:ind w:left="2339" w:hanging="361"/>
      </w:pPr>
      <w:rPr>
        <w:rFonts w:ascii="Wingdings" w:eastAsia="Wingdings" w:hAnsi="Wingdings" w:cs="Wingdings" w:hint="default"/>
        <w:color w:val="0000E1"/>
        <w:w w:val="100"/>
        <w:sz w:val="22"/>
        <w:szCs w:val="22"/>
        <w:lang w:val="en-US" w:eastAsia="en-US" w:bidi="en-US"/>
      </w:rPr>
    </w:lvl>
    <w:lvl w:ilvl="5">
      <w:numFmt w:val="bullet"/>
      <w:lvlText w:val="•"/>
      <w:lvlJc w:val="left"/>
      <w:pPr>
        <w:ind w:left="1620" w:hanging="361"/>
      </w:pPr>
      <w:rPr>
        <w:rFonts w:hint="default"/>
        <w:lang w:val="en-US" w:eastAsia="en-US" w:bidi="en-US"/>
      </w:rPr>
    </w:lvl>
    <w:lvl w:ilvl="6">
      <w:numFmt w:val="bullet"/>
      <w:lvlText w:val="•"/>
      <w:lvlJc w:val="left"/>
      <w:pPr>
        <w:ind w:left="2340" w:hanging="361"/>
      </w:pPr>
      <w:rPr>
        <w:rFonts w:hint="default"/>
        <w:lang w:val="en-US" w:eastAsia="en-US" w:bidi="en-US"/>
      </w:rPr>
    </w:lvl>
    <w:lvl w:ilvl="7">
      <w:numFmt w:val="bullet"/>
      <w:lvlText w:val="•"/>
      <w:lvlJc w:val="left"/>
      <w:pPr>
        <w:ind w:left="4150" w:hanging="361"/>
      </w:pPr>
      <w:rPr>
        <w:rFonts w:hint="default"/>
        <w:lang w:val="en-US" w:eastAsia="en-US" w:bidi="en-US"/>
      </w:rPr>
    </w:lvl>
    <w:lvl w:ilvl="8">
      <w:numFmt w:val="bullet"/>
      <w:lvlText w:val="•"/>
      <w:lvlJc w:val="left"/>
      <w:pPr>
        <w:ind w:left="5960" w:hanging="361"/>
      </w:pPr>
      <w:rPr>
        <w:rFonts w:hint="default"/>
        <w:lang w:val="en-US" w:eastAsia="en-US" w:bidi="en-US"/>
      </w:rPr>
    </w:lvl>
  </w:abstractNum>
  <w:abstractNum w:abstractNumId="41" w15:restartNumberingAfterBreak="0">
    <w:nsid w:val="78D02341"/>
    <w:multiLevelType w:val="hybridMultilevel"/>
    <w:tmpl w:val="4AB2F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205836"/>
    <w:multiLevelType w:val="hybridMultilevel"/>
    <w:tmpl w:val="C7EC2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7"/>
  </w:num>
  <w:num w:numId="3">
    <w:abstractNumId w:val="7"/>
  </w:num>
  <w:num w:numId="4">
    <w:abstractNumId w:val="6"/>
  </w:num>
  <w:num w:numId="5">
    <w:abstractNumId w:val="15"/>
  </w:num>
  <w:num w:numId="6">
    <w:abstractNumId w:val="5"/>
  </w:num>
  <w:num w:numId="7">
    <w:abstractNumId w:val="27"/>
  </w:num>
  <w:num w:numId="8">
    <w:abstractNumId w:val="40"/>
  </w:num>
  <w:num w:numId="9">
    <w:abstractNumId w:val="36"/>
  </w:num>
  <w:num w:numId="10">
    <w:abstractNumId w:val="32"/>
  </w:num>
  <w:num w:numId="11">
    <w:abstractNumId w:val="9"/>
  </w:num>
  <w:num w:numId="12">
    <w:abstractNumId w:val="19"/>
  </w:num>
  <w:num w:numId="13">
    <w:abstractNumId w:val="30"/>
  </w:num>
  <w:num w:numId="14">
    <w:abstractNumId w:val="20"/>
  </w:num>
  <w:num w:numId="15">
    <w:abstractNumId w:val="22"/>
  </w:num>
  <w:num w:numId="16">
    <w:abstractNumId w:val="38"/>
  </w:num>
  <w:num w:numId="17">
    <w:abstractNumId w:val="3"/>
  </w:num>
  <w:num w:numId="18">
    <w:abstractNumId w:val="13"/>
  </w:num>
  <w:num w:numId="19">
    <w:abstractNumId w:val="0"/>
  </w:num>
  <w:num w:numId="20">
    <w:abstractNumId w:val="8"/>
  </w:num>
  <w:num w:numId="21">
    <w:abstractNumId w:val="18"/>
  </w:num>
  <w:num w:numId="22">
    <w:abstractNumId w:val="23"/>
  </w:num>
  <w:num w:numId="23">
    <w:abstractNumId w:val="24"/>
  </w:num>
  <w:num w:numId="24">
    <w:abstractNumId w:val="42"/>
  </w:num>
  <w:num w:numId="25">
    <w:abstractNumId w:val="33"/>
  </w:num>
  <w:num w:numId="26">
    <w:abstractNumId w:val="35"/>
  </w:num>
  <w:num w:numId="27">
    <w:abstractNumId w:val="34"/>
  </w:num>
  <w:num w:numId="28">
    <w:abstractNumId w:val="29"/>
  </w:num>
  <w:num w:numId="29">
    <w:abstractNumId w:val="39"/>
  </w:num>
  <w:num w:numId="30">
    <w:abstractNumId w:val="12"/>
  </w:num>
  <w:num w:numId="31">
    <w:abstractNumId w:val="10"/>
  </w:num>
  <w:num w:numId="32">
    <w:abstractNumId w:val="14"/>
  </w:num>
  <w:num w:numId="33">
    <w:abstractNumId w:val="25"/>
  </w:num>
  <w:num w:numId="34">
    <w:abstractNumId w:val="26"/>
  </w:num>
  <w:num w:numId="35">
    <w:abstractNumId w:val="4"/>
  </w:num>
  <w:num w:numId="36">
    <w:abstractNumId w:val="28"/>
  </w:num>
  <w:num w:numId="37">
    <w:abstractNumId w:val="11"/>
  </w:num>
  <w:num w:numId="38">
    <w:abstractNumId w:val="1"/>
  </w:num>
  <w:num w:numId="39">
    <w:abstractNumId w:val="2"/>
  </w:num>
  <w:num w:numId="40">
    <w:abstractNumId w:val="31"/>
  </w:num>
  <w:num w:numId="41">
    <w:abstractNumId w:val="16"/>
  </w:num>
  <w:num w:numId="42">
    <w:abstractNumId w:val="41"/>
  </w:num>
  <w:num w:numId="43">
    <w:abstractNumId w:val="21"/>
    <w:lvlOverride w:ilvl="2">
      <w:lvl w:ilvl="2">
        <w:numFmt w:val="bullet"/>
        <w:lvlText w:val=""/>
        <w:lvlJc w:val="left"/>
        <w:pPr>
          <w:tabs>
            <w:tab w:val="num" w:pos="2160"/>
          </w:tabs>
          <w:ind w:left="2160" w:hanging="360"/>
        </w:pPr>
        <w:rPr>
          <w:rFonts w:ascii="Symbol" w:hAnsi="Symbol" w:hint="default"/>
          <w:sz w:val="20"/>
        </w:rPr>
      </w:lvl>
    </w:lvlOverride>
  </w:num>
  <w:num w:numId="44">
    <w:abstractNumId w:val="21"/>
    <w:lvlOverride w:ilvl="2">
      <w:lvl w:ilvl="2">
        <w:numFmt w:val="bullet"/>
        <w:lvlText w:val=""/>
        <w:lvlJc w:val="left"/>
        <w:pPr>
          <w:tabs>
            <w:tab w:val="num" w:pos="2160"/>
          </w:tabs>
          <w:ind w:left="216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ilbert, Matt">
    <w15:presenceInfo w15:providerId="AD" w15:userId="S-1-5-21-1273520343-1386297449-721686768-118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88D"/>
    <w:rsid w:val="00006CE6"/>
    <w:rsid w:val="000A2A3E"/>
    <w:rsid w:val="000D1D5D"/>
    <w:rsid w:val="000F4BE7"/>
    <w:rsid w:val="00115426"/>
    <w:rsid w:val="001264AF"/>
    <w:rsid w:val="001361AF"/>
    <w:rsid w:val="00141F8A"/>
    <w:rsid w:val="00177DA7"/>
    <w:rsid w:val="0018188D"/>
    <w:rsid w:val="001F348C"/>
    <w:rsid w:val="00233AB7"/>
    <w:rsid w:val="002B0755"/>
    <w:rsid w:val="002B59C8"/>
    <w:rsid w:val="002C3857"/>
    <w:rsid w:val="002D4FDF"/>
    <w:rsid w:val="002E3DF0"/>
    <w:rsid w:val="002F44FE"/>
    <w:rsid w:val="00334386"/>
    <w:rsid w:val="003625C4"/>
    <w:rsid w:val="003B627B"/>
    <w:rsid w:val="003E3B13"/>
    <w:rsid w:val="003E3C31"/>
    <w:rsid w:val="003F5CFD"/>
    <w:rsid w:val="00441ABF"/>
    <w:rsid w:val="004A4EEA"/>
    <w:rsid w:val="004D5E90"/>
    <w:rsid w:val="005864E8"/>
    <w:rsid w:val="00593DB3"/>
    <w:rsid w:val="005B28E4"/>
    <w:rsid w:val="005B7DC6"/>
    <w:rsid w:val="00690F10"/>
    <w:rsid w:val="006D32AD"/>
    <w:rsid w:val="00737AF0"/>
    <w:rsid w:val="00752428"/>
    <w:rsid w:val="0077783F"/>
    <w:rsid w:val="00791A3A"/>
    <w:rsid w:val="0079313C"/>
    <w:rsid w:val="007D715F"/>
    <w:rsid w:val="00890E80"/>
    <w:rsid w:val="008A198D"/>
    <w:rsid w:val="00976A8D"/>
    <w:rsid w:val="00A2561C"/>
    <w:rsid w:val="00AB7621"/>
    <w:rsid w:val="00AF2270"/>
    <w:rsid w:val="00B35D81"/>
    <w:rsid w:val="00C01C08"/>
    <w:rsid w:val="00C83532"/>
    <w:rsid w:val="00CD06A4"/>
    <w:rsid w:val="00D3262B"/>
    <w:rsid w:val="00D330E2"/>
    <w:rsid w:val="00D85C12"/>
    <w:rsid w:val="00DA17FE"/>
    <w:rsid w:val="00DC5D6E"/>
    <w:rsid w:val="00F7561A"/>
    <w:rsid w:val="00FE3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07DD04"/>
  <w15:docId w15:val="{14F3F44A-3224-4B74-8D48-A8D124C4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rsid w:val="00B35D81"/>
    <w:pPr>
      <w:numPr>
        <w:ilvl w:val="1"/>
        <w:numId w:val="3"/>
      </w:numPr>
      <w:tabs>
        <w:tab w:val="left" w:pos="611"/>
        <w:tab w:val="left" w:pos="612"/>
        <w:tab w:val="left" w:pos="812"/>
        <w:tab w:val="left" w:pos="813"/>
      </w:tabs>
      <w:spacing w:before="88"/>
      <w:outlineLvl w:val="0"/>
    </w:pPr>
    <w:rPr>
      <w:b/>
      <w:bCs/>
      <w:sz w:val="40"/>
      <w:szCs w:val="40"/>
    </w:rPr>
  </w:style>
  <w:style w:type="paragraph" w:styleId="Heading2">
    <w:name w:val="heading 2"/>
    <w:basedOn w:val="Normal"/>
    <w:uiPriority w:val="9"/>
    <w:unhideWhenUsed/>
    <w:qFormat/>
    <w:rsid w:val="002B59C8"/>
    <w:pPr>
      <w:tabs>
        <w:tab w:val="left" w:pos="756"/>
      </w:tabs>
      <w:spacing w:before="200"/>
      <w:outlineLvl w:val="1"/>
    </w:pPr>
    <w:rPr>
      <w:b/>
      <w:bCs/>
      <w:sz w:val="32"/>
      <w:szCs w:val="32"/>
    </w:rPr>
  </w:style>
  <w:style w:type="paragraph" w:styleId="Heading3">
    <w:name w:val="heading 3"/>
    <w:basedOn w:val="Normal"/>
    <w:uiPriority w:val="9"/>
    <w:unhideWhenUsed/>
    <w:qFormat/>
    <w:pPr>
      <w:ind w:left="1165" w:hanging="361"/>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820" w:hanging="440"/>
    </w:pPr>
    <w:rPr>
      <w:rFonts w:ascii="Calibri" w:eastAsia="Calibri" w:hAnsi="Calibri" w:cs="Calibri"/>
      <w:b/>
      <w:bCs/>
      <w:sz w:val="20"/>
      <w:szCs w:val="20"/>
    </w:rPr>
  </w:style>
  <w:style w:type="paragraph" w:styleId="TOC2">
    <w:name w:val="toc 2"/>
    <w:basedOn w:val="Normal"/>
    <w:uiPriority w:val="1"/>
    <w:qFormat/>
    <w:pPr>
      <w:ind w:left="1261" w:hanging="661"/>
    </w:pPr>
    <w:rPr>
      <w:rFonts w:ascii="Calibri" w:eastAsia="Calibri" w:hAnsi="Calibri" w:cs="Calibri"/>
      <w:sz w:val="16"/>
      <w:szCs w:val="16"/>
    </w:rPr>
  </w:style>
  <w:style w:type="paragraph" w:styleId="TOC3">
    <w:name w:val="toc 3"/>
    <w:basedOn w:val="Normal"/>
    <w:uiPriority w:val="1"/>
    <w:qFormat/>
    <w:pPr>
      <w:spacing w:before="119"/>
      <w:ind w:left="1261" w:hanging="661"/>
    </w:pPr>
    <w:rPr>
      <w:rFonts w:ascii="Calibri" w:eastAsia="Calibri" w:hAnsi="Calibri" w:cs="Calibri"/>
      <w:b/>
      <w:bCs/>
      <w:i/>
    </w:rPr>
  </w:style>
  <w:style w:type="paragraph" w:styleId="BodyText">
    <w:name w:val="Body Text"/>
    <w:basedOn w:val="Normal"/>
    <w:uiPriority w:val="1"/>
    <w:qFormat/>
  </w:style>
  <w:style w:type="paragraph" w:styleId="ListParagraph">
    <w:name w:val="List Paragraph"/>
    <w:basedOn w:val="Normal"/>
    <w:uiPriority w:val="1"/>
    <w:qFormat/>
    <w:pPr>
      <w:ind w:left="899"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E3D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DF0"/>
    <w:rPr>
      <w:rFonts w:ascii="Lucida Grande" w:eastAsia="Arial" w:hAnsi="Lucida Grande" w:cs="Lucida Grande"/>
      <w:sz w:val="18"/>
      <w:szCs w:val="18"/>
      <w:lang w:bidi="en-US"/>
    </w:rPr>
  </w:style>
  <w:style w:type="paragraph" w:styleId="TOC4">
    <w:name w:val="toc 4"/>
    <w:basedOn w:val="Normal"/>
    <w:next w:val="Normal"/>
    <w:autoRedefine/>
    <w:uiPriority w:val="39"/>
    <w:unhideWhenUsed/>
    <w:rsid w:val="00B35D81"/>
    <w:pPr>
      <w:ind w:left="660"/>
    </w:pPr>
  </w:style>
  <w:style w:type="paragraph" w:styleId="TOC5">
    <w:name w:val="toc 5"/>
    <w:basedOn w:val="Normal"/>
    <w:next w:val="Normal"/>
    <w:autoRedefine/>
    <w:uiPriority w:val="39"/>
    <w:unhideWhenUsed/>
    <w:rsid w:val="00B35D81"/>
    <w:pPr>
      <w:ind w:left="880"/>
    </w:pPr>
  </w:style>
  <w:style w:type="paragraph" w:styleId="TOC6">
    <w:name w:val="toc 6"/>
    <w:basedOn w:val="Normal"/>
    <w:next w:val="Normal"/>
    <w:autoRedefine/>
    <w:uiPriority w:val="39"/>
    <w:unhideWhenUsed/>
    <w:rsid w:val="00B35D81"/>
    <w:pPr>
      <w:ind w:left="1100"/>
    </w:pPr>
  </w:style>
  <w:style w:type="paragraph" w:styleId="TOC7">
    <w:name w:val="toc 7"/>
    <w:basedOn w:val="Normal"/>
    <w:next w:val="Normal"/>
    <w:autoRedefine/>
    <w:uiPriority w:val="39"/>
    <w:unhideWhenUsed/>
    <w:rsid w:val="00B35D81"/>
    <w:pPr>
      <w:ind w:left="1320"/>
    </w:pPr>
  </w:style>
  <w:style w:type="paragraph" w:styleId="TOC8">
    <w:name w:val="toc 8"/>
    <w:basedOn w:val="Normal"/>
    <w:next w:val="Normal"/>
    <w:autoRedefine/>
    <w:uiPriority w:val="39"/>
    <w:unhideWhenUsed/>
    <w:rsid w:val="00B35D81"/>
    <w:pPr>
      <w:ind w:left="1540"/>
    </w:pPr>
  </w:style>
  <w:style w:type="paragraph" w:styleId="TOC9">
    <w:name w:val="toc 9"/>
    <w:basedOn w:val="Normal"/>
    <w:next w:val="Normal"/>
    <w:autoRedefine/>
    <w:uiPriority w:val="39"/>
    <w:unhideWhenUsed/>
    <w:rsid w:val="00B35D81"/>
    <w:pPr>
      <w:ind w:left="1760"/>
    </w:pPr>
  </w:style>
  <w:style w:type="character" w:styleId="CommentReference">
    <w:name w:val="annotation reference"/>
    <w:basedOn w:val="DefaultParagraphFont"/>
    <w:uiPriority w:val="99"/>
    <w:semiHidden/>
    <w:unhideWhenUsed/>
    <w:rsid w:val="001F348C"/>
    <w:rPr>
      <w:sz w:val="16"/>
      <w:szCs w:val="16"/>
    </w:rPr>
  </w:style>
  <w:style w:type="paragraph" w:styleId="CommentText">
    <w:name w:val="annotation text"/>
    <w:basedOn w:val="Normal"/>
    <w:link w:val="CommentTextChar"/>
    <w:uiPriority w:val="99"/>
    <w:semiHidden/>
    <w:unhideWhenUsed/>
    <w:rsid w:val="001F348C"/>
    <w:rPr>
      <w:sz w:val="20"/>
      <w:szCs w:val="20"/>
    </w:rPr>
  </w:style>
  <w:style w:type="character" w:customStyle="1" w:styleId="CommentTextChar">
    <w:name w:val="Comment Text Char"/>
    <w:basedOn w:val="DefaultParagraphFont"/>
    <w:link w:val="CommentText"/>
    <w:uiPriority w:val="99"/>
    <w:semiHidden/>
    <w:rsid w:val="001F348C"/>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1F348C"/>
    <w:rPr>
      <w:b/>
      <w:bCs/>
    </w:rPr>
  </w:style>
  <w:style w:type="character" w:customStyle="1" w:styleId="CommentSubjectChar">
    <w:name w:val="Comment Subject Char"/>
    <w:basedOn w:val="CommentTextChar"/>
    <w:link w:val="CommentSubject"/>
    <w:uiPriority w:val="99"/>
    <w:semiHidden/>
    <w:rsid w:val="001F348C"/>
    <w:rPr>
      <w:rFonts w:ascii="Arial" w:eastAsia="Arial" w:hAnsi="Arial" w:cs="Arial"/>
      <w:b/>
      <w:bCs/>
      <w:sz w:val="20"/>
      <w:szCs w:val="20"/>
      <w:lang w:bidi="en-US"/>
    </w:rPr>
  </w:style>
  <w:style w:type="paragraph" w:styleId="NormalWeb">
    <w:name w:val="Normal (Web)"/>
    <w:basedOn w:val="Normal"/>
    <w:uiPriority w:val="99"/>
    <w:semiHidden/>
    <w:unhideWhenUsed/>
    <w:rsid w:val="00A2561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8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ppt/media/image4.sv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16</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CMMI Institute Code of Professional Conduct, Version 1.0</vt:lpstr>
    </vt:vector>
  </TitlesOfParts>
  <Company/>
  <LinksUpToDate>false</LinksUpToDate>
  <CharactersWithSpaces>21589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CMMI Institute Code of Professional Conduct, Version 1.0</dc:title>
  <dc:creator>Deen Blash</dc:creator>
  <cp:keywords>"Code of Professional Conduct, Code of Conduct, Code, Authorization,Certification, Authorized Individual/Professional/Practitioner,Certified Individual/Professional/Practitioner, Candidate forAuthorization/Certification, Candidate, SEI Partner Network, SEIPartner, Transition Partner, Partner Organization, Partner,Organization"</cp:keywords>
  <cp:lastModifiedBy>Gilbert, Matt</cp:lastModifiedBy>
  <cp:revision>5</cp:revision>
  <dcterms:created xsi:type="dcterms:W3CDTF">2020-06-22T11:58:00Z</dcterms:created>
  <dcterms:modified xsi:type="dcterms:W3CDTF">2020-06-22T16:05:00Z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2015-05-29T00:00:00Z</vt:filetime>
  </property>
  <property fmtid="{D5CDD505-2E9C-101B-9397-08002B2CF9AE}" pid="3" name="Creator">
    <vt:lpwstr>Acrobat PDFMaker 11 for Word</vt:lpwstr>
  </property>
  <property fmtid="{D5CDD505-2E9C-101B-9397-08002B2CF9AE}" pid="4" name="LastSaved">
    <vt:filetime>2020-05-21T00:00:00Z</vt:filetime>
  </property>
</Properties>
</file>